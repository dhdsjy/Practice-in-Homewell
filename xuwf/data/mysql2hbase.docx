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633" w:rsidRPr="009A2357" w:rsidRDefault="00224633" w:rsidP="00224633">
      <w:pPr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ab/>
      </w:r>
      <w:r w:rsidRPr="009A2357">
        <w:rPr>
          <w:rFonts w:ascii="Times New Roman" w:hAnsi="Times New Roman" w:cs="Times New Roman"/>
        </w:rPr>
        <w:tab/>
      </w:r>
      <w:r w:rsidRPr="009A2357">
        <w:rPr>
          <w:rFonts w:ascii="Times New Roman" w:hAnsi="Times New Roman" w:cs="Times New Roman"/>
        </w:rPr>
        <w:tab/>
      </w:r>
      <w:r w:rsidRPr="009A2357">
        <w:rPr>
          <w:rFonts w:ascii="Times New Roman" w:hAnsi="Times New Roman" w:cs="Times New Roman"/>
        </w:rPr>
        <w:tab/>
      </w:r>
      <w:r w:rsidRPr="009A2357">
        <w:rPr>
          <w:rFonts w:ascii="Times New Roman" w:hAnsi="Times New Roman" w:cs="Times New Roman"/>
        </w:rPr>
        <w:tab/>
      </w:r>
      <w:r w:rsidRPr="009A2357">
        <w:rPr>
          <w:rFonts w:ascii="Times New Roman" w:hAnsi="Times New Roman" w:cs="Times New Roman"/>
        </w:rPr>
        <w:tab/>
      </w:r>
      <w:r w:rsidRPr="009A2357">
        <w:rPr>
          <w:rFonts w:ascii="Times New Roman" w:hAnsi="Times New Roman" w:cs="Times New Roman"/>
        </w:rPr>
        <w:tab/>
      </w:r>
      <w:r w:rsidRPr="009A2357">
        <w:rPr>
          <w:rFonts w:ascii="Times New Roman" w:hAnsi="Times New Roman" w:cs="Times New Roman"/>
        </w:rPr>
        <w:tab/>
        <w:t xml:space="preserve">Mysql </w:t>
      </w:r>
      <w:r w:rsidRPr="009A2357">
        <w:rPr>
          <w:rFonts w:ascii="Times New Roman" w:cs="Times New Roman"/>
        </w:rPr>
        <w:t>迁移数据</w:t>
      </w:r>
    </w:p>
    <w:p w:rsidR="00224633" w:rsidRPr="009A2357" w:rsidRDefault="00224633" w:rsidP="0022463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A2357">
        <w:rPr>
          <w:rFonts w:ascii="Times New Roman" w:cs="Times New Roman"/>
        </w:rPr>
        <w:t>迁移表格</w:t>
      </w:r>
    </w:p>
    <w:p w:rsidR="00224633" w:rsidRPr="009A2357" w:rsidRDefault="00224633" w:rsidP="00224633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Udcweb.organization;</w:t>
      </w:r>
    </w:p>
    <w:p w:rsidR="00224633" w:rsidRPr="009A2357" w:rsidRDefault="00224633" w:rsidP="00224633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Udcweb.Entity</w:t>
      </w:r>
    </w:p>
    <w:p w:rsidR="00224633" w:rsidRPr="009A2357" w:rsidRDefault="00224633" w:rsidP="00224633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Udcweb.node</w:t>
      </w:r>
    </w:p>
    <w:p w:rsidR="00224633" w:rsidRPr="009A2357" w:rsidRDefault="00224633" w:rsidP="00224633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Udcweb.sensor</w:t>
      </w:r>
    </w:p>
    <w:p w:rsidR="00224633" w:rsidRPr="009A2357" w:rsidRDefault="00224633" w:rsidP="0011785C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Udcweb.historydata</w:t>
      </w:r>
    </w:p>
    <w:p w:rsidR="00864E37" w:rsidRPr="009A2357" w:rsidRDefault="00224633" w:rsidP="00224633">
      <w:pPr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 xml:space="preserve">2. </w:t>
      </w:r>
      <w:r w:rsidRPr="009A2357">
        <w:rPr>
          <w:rFonts w:ascii="Times New Roman" w:cs="Times New Roman"/>
        </w:rPr>
        <w:t>迁移要求</w:t>
      </w:r>
    </w:p>
    <w:p w:rsidR="00224633" w:rsidRPr="009A2357" w:rsidRDefault="00224633" w:rsidP="00864E37">
      <w:pPr>
        <w:pStyle w:val="1"/>
        <w:rPr>
          <w:rFonts w:ascii="Times New Roman" w:hAnsi="Times New Roman" w:cs="Times New Roman"/>
        </w:rPr>
      </w:pPr>
      <w:r w:rsidRPr="009A2357">
        <w:rPr>
          <w:rFonts w:ascii="Times New Roman" w:cs="Times New Roman"/>
        </w:rPr>
        <w:t>表一：</w:t>
      </w:r>
      <w:r w:rsidRPr="009A2357">
        <w:rPr>
          <w:rFonts w:ascii="Times New Roman" w:hAnsi="Times New Roman" w:cs="Times New Roman"/>
        </w:rPr>
        <w:t>Entity</w:t>
      </w:r>
    </w:p>
    <w:p w:rsidR="00224633" w:rsidRPr="009A2357" w:rsidRDefault="00224633" w:rsidP="00224633">
      <w:pPr>
        <w:rPr>
          <w:rFonts w:ascii="Times New Roman" w:hAnsi="Times New Roman" w:cs="Times New Roman"/>
        </w:rPr>
      </w:pPr>
      <w:r w:rsidRPr="009A2357">
        <w:rPr>
          <w:rFonts w:ascii="Times New Roman" w:cs="Times New Roman"/>
        </w:rPr>
        <w:t>合并</w:t>
      </w:r>
      <w:r w:rsidRPr="009A2357">
        <w:rPr>
          <w:rFonts w:ascii="Times New Roman" w:hAnsi="Times New Roman" w:cs="Times New Roman"/>
        </w:rPr>
        <w:t>Udcweb.organization</w:t>
      </w:r>
      <w:r w:rsidRPr="009A2357">
        <w:rPr>
          <w:rFonts w:ascii="Times New Roman" w:cs="Times New Roman"/>
        </w:rPr>
        <w:t>，</w:t>
      </w:r>
      <w:r w:rsidRPr="009A2357">
        <w:rPr>
          <w:rFonts w:ascii="Times New Roman" w:hAnsi="Times New Roman" w:cs="Times New Roman"/>
        </w:rPr>
        <w:t>Udcweb.Entity  =&gt; Entity</w:t>
      </w:r>
    </w:p>
    <w:p w:rsidR="00864E37" w:rsidRPr="009A2357" w:rsidRDefault="00D813C3" w:rsidP="00864E3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9A2357">
        <w:rPr>
          <w:rFonts w:ascii="Times New Roman" w:hAnsi="Times New Roman" w:cs="Times New Roman"/>
          <w:b/>
        </w:rPr>
        <w:t xml:space="preserve">Rowkey: </w:t>
      </w:r>
    </w:p>
    <w:p w:rsidR="0058192E" w:rsidRPr="009A2357" w:rsidRDefault="00D813C3" w:rsidP="00C76263">
      <w:pPr>
        <w:ind w:firstLine="36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ID</w:t>
      </w:r>
      <w:r w:rsidR="00C76263" w:rsidRPr="009A2357">
        <w:rPr>
          <w:rFonts w:ascii="Times New Roman" w:hAnsi="Times New Roman" w:cs="Times New Roman"/>
        </w:rPr>
        <w:t>+</w:t>
      </w:r>
      <w:r w:rsidR="0058192E" w:rsidRPr="009A2357">
        <w:rPr>
          <w:rFonts w:ascii="Times New Roman" w:hAnsi="Times New Roman" w:cs="Times New Roman"/>
        </w:rPr>
        <w:t>time</w:t>
      </w:r>
    </w:p>
    <w:p w:rsidR="00D813C3" w:rsidRPr="009A2357" w:rsidRDefault="003C175E" w:rsidP="0058192E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cs="Times New Roman"/>
        </w:rPr>
        <w:t>ID</w:t>
      </w:r>
      <w:r w:rsidR="00D813C3" w:rsidRPr="009A2357">
        <w:rPr>
          <w:rFonts w:ascii="Times New Roman" w:cs="Times New Roman"/>
        </w:rPr>
        <w:t>从</w:t>
      </w:r>
      <w:r w:rsidR="00D813C3" w:rsidRPr="009A2357">
        <w:rPr>
          <w:rFonts w:ascii="Times New Roman" w:hAnsi="Times New Roman" w:cs="Times New Roman"/>
        </w:rPr>
        <w:t>1</w:t>
      </w:r>
      <w:r w:rsidR="00D813C3" w:rsidRPr="009A2357">
        <w:rPr>
          <w:rFonts w:ascii="Times New Roman" w:cs="Times New Roman"/>
        </w:rPr>
        <w:t>自增；预留</w:t>
      </w:r>
      <w:r w:rsidRPr="000947D1">
        <w:rPr>
          <w:rFonts w:ascii="Times New Roman" w:hAnsi="Times New Roman" w:cs="Times New Roman" w:hint="eastAsia"/>
          <w:highlight w:val="yellow"/>
        </w:rPr>
        <w:t>8</w:t>
      </w:r>
      <w:r w:rsidR="00D813C3" w:rsidRPr="000947D1">
        <w:rPr>
          <w:rFonts w:ascii="Times New Roman" w:cs="Times New Roman"/>
          <w:highlight w:val="yellow"/>
        </w:rPr>
        <w:t>位</w:t>
      </w:r>
      <w:r w:rsidR="00D813C3" w:rsidRPr="009A2357">
        <w:rPr>
          <w:rFonts w:ascii="Times New Roman" w:cs="Times New Roman"/>
        </w:rPr>
        <w:t>；</w:t>
      </w:r>
    </w:p>
    <w:p w:rsidR="00D813C3" w:rsidRPr="009A2357" w:rsidRDefault="00864E37" w:rsidP="00C7626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9A2357">
        <w:rPr>
          <w:rFonts w:ascii="Times New Roman" w:hAnsi="Times New Roman" w:cs="Times New Roman"/>
          <w:b/>
        </w:rPr>
        <w:t>C</w:t>
      </w:r>
      <w:r w:rsidR="00946ACF" w:rsidRPr="009A2357">
        <w:rPr>
          <w:rFonts w:ascii="Times New Roman" w:hAnsi="Times New Roman" w:cs="Times New Roman"/>
          <w:b/>
        </w:rPr>
        <w:t>olumn family</w:t>
      </w:r>
    </w:p>
    <w:p w:rsidR="00864E37" w:rsidRPr="009A2357" w:rsidRDefault="00864E37" w:rsidP="00C76263">
      <w:pPr>
        <w:ind w:firstLine="36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F</w:t>
      </w:r>
    </w:p>
    <w:p w:rsidR="00864E37" w:rsidRDefault="00864E37" w:rsidP="00C7626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9A2357">
        <w:rPr>
          <w:rFonts w:ascii="Times New Roman" w:hAnsi="Times New Roman" w:cs="Times New Roman"/>
          <w:b/>
        </w:rPr>
        <w:t>Column</w:t>
      </w:r>
    </w:p>
    <w:p w:rsidR="005C797D" w:rsidRPr="005C797D" w:rsidRDefault="005C797D" w:rsidP="005C797D">
      <w:pPr>
        <w:ind w:left="420"/>
        <w:rPr>
          <w:rFonts w:ascii="Times New Roman" w:hAnsi="Times New Roman" w:cs="Times New Roman"/>
          <w:b/>
        </w:rPr>
      </w:pPr>
      <w:del w:id="0" w:author="DELL" w:date="2016-07-29T11:33:00Z">
        <w:r w:rsidDel="00AD621D">
          <w:rPr>
            <w:rFonts w:ascii="Times New Roman" w:hAnsi="Times New Roman" w:cs="Times New Roman" w:hint="eastAsia"/>
          </w:rPr>
          <w:delText>(</w:delText>
        </w:r>
        <w:r w:rsidDel="00AD621D">
          <w:rPr>
            <w:rFonts w:ascii="Times New Roman" w:hAnsi="Times New Roman" w:cs="Times New Roman" w:hint="eastAsia"/>
          </w:rPr>
          <w:delText>除</w:delText>
        </w:r>
        <w:r w:rsidDel="00AD621D">
          <w:rPr>
            <w:rFonts w:ascii="Times New Roman" w:hAnsi="Times New Roman" w:cs="Times New Roman" w:hint="eastAsia"/>
          </w:rPr>
          <w:delText>operation</w:delText>
        </w:r>
        <w:r w:rsidDel="00AD621D">
          <w:rPr>
            <w:rFonts w:ascii="Times New Roman" w:hAnsi="Times New Roman" w:cs="Times New Roman" w:hint="eastAsia"/>
          </w:rPr>
          <w:delText>外，</w:delText>
        </w:r>
      </w:del>
      <w:r>
        <w:rPr>
          <w:rFonts w:ascii="Times New Roman" w:hAnsi="Times New Roman" w:cs="Times New Roman" w:hint="eastAsia"/>
        </w:rPr>
        <w:t>timestamp</w:t>
      </w:r>
      <w:r>
        <w:rPr>
          <w:rFonts w:ascii="Times New Roman" w:hAnsi="Times New Roman" w:cs="Times New Roman" w:hint="eastAsia"/>
        </w:rPr>
        <w:t>统一为</w:t>
      </w:r>
      <w:r w:rsidRPr="000947D1">
        <w:rPr>
          <w:rFonts w:ascii="Times New Roman" w:hAnsi="Times New Roman" w:cs="Times New Roman" w:hint="eastAsia"/>
          <w:highlight w:val="yellow"/>
        </w:rPr>
        <w:t>importtime</w:t>
      </w:r>
      <w:r w:rsidR="000947D1" w:rsidRPr="000947D1">
        <w:rPr>
          <w:rFonts w:ascii="Times New Roman" w:hAnsi="Times New Roman" w:cs="Times New Roman" w:hint="eastAsia"/>
          <w:highlight w:val="yellow"/>
        </w:rPr>
        <w:t>*1000</w:t>
      </w:r>
      <w:r w:rsidR="000947D1">
        <w:rPr>
          <w:rFonts w:ascii="Times New Roman" w:hAnsi="Times New Roman" w:cs="Times New Roman" w:hint="eastAsia"/>
          <w:highlight w:val="yellow"/>
        </w:rPr>
        <w:t>，转化成毫秒</w:t>
      </w:r>
      <w:r>
        <w:rPr>
          <w:rFonts w:ascii="Times New Roman" w:hAnsi="Times New Roman" w:cs="Times New Roman" w:hint="eastAsia"/>
        </w:rPr>
        <w:t>)</w:t>
      </w:r>
    </w:p>
    <w:p w:rsidR="00946ACF" w:rsidRPr="009A2357" w:rsidRDefault="00946ACF" w:rsidP="00C76263">
      <w:pPr>
        <w:ind w:firstLine="36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Name</w:t>
      </w:r>
    </w:p>
    <w:p w:rsidR="00C76263" w:rsidRPr="009A2357" w:rsidDel="00A76EA1" w:rsidRDefault="00946ACF" w:rsidP="00C76263">
      <w:pPr>
        <w:ind w:firstLine="360"/>
        <w:rPr>
          <w:del w:id="1" w:author="DELL" w:date="2016-07-29T11:31:00Z"/>
          <w:rFonts w:ascii="Times New Roman" w:hAnsi="Times New Roman" w:cs="Times New Roman"/>
        </w:rPr>
      </w:pPr>
      <w:del w:id="2" w:author="DELL" w:date="2016-07-29T11:31:00Z">
        <w:r w:rsidRPr="009A2357" w:rsidDel="00A76EA1">
          <w:rPr>
            <w:rFonts w:ascii="Times New Roman" w:hAnsi="Times New Roman" w:cs="Times New Roman"/>
          </w:rPr>
          <w:delText>Operatio</w:delText>
        </w:r>
        <w:r w:rsidR="001D320E" w:rsidRPr="009A2357" w:rsidDel="00A76EA1">
          <w:rPr>
            <w:rFonts w:ascii="Times New Roman" w:hAnsi="Times New Roman" w:cs="Times New Roman"/>
          </w:rPr>
          <w:delText>n:</w:delText>
        </w:r>
        <w:r w:rsidR="001D320E" w:rsidRPr="009A2357" w:rsidDel="00A76EA1">
          <w:rPr>
            <w:rFonts w:ascii="Times New Roman" w:hAnsi="Times New Roman" w:cs="Times New Roman"/>
          </w:rPr>
          <w:tab/>
        </w:r>
      </w:del>
    </w:p>
    <w:p w:rsidR="00946ACF" w:rsidRPr="009A2357" w:rsidDel="00A76EA1" w:rsidRDefault="00946ACF" w:rsidP="008A560C">
      <w:pPr>
        <w:ind w:left="420" w:firstLine="420"/>
        <w:rPr>
          <w:del w:id="3" w:author="DELL" w:date="2016-07-29T11:31:00Z"/>
          <w:rFonts w:ascii="Times New Roman" w:hAnsi="Times New Roman" w:cs="Times New Roman"/>
        </w:rPr>
      </w:pPr>
      <w:del w:id="4" w:author="DELL" w:date="2016-07-29T11:31:00Z">
        <w:r w:rsidRPr="009A2357" w:rsidDel="00A76EA1">
          <w:rPr>
            <w:rFonts w:ascii="Times New Roman" w:hAnsi="Times New Roman" w:cs="Times New Roman"/>
          </w:rPr>
          <w:delText>IMPORT:UserID</w:delText>
        </w:r>
        <w:r w:rsidR="003D3EF4" w:rsidRPr="009A2357" w:rsidDel="00A76EA1">
          <w:rPr>
            <w:rFonts w:ascii="Times New Roman" w:hAnsi="Times New Roman" w:cs="Times New Roman"/>
          </w:rPr>
          <w:delText xml:space="preserve">  =&gt; operation history is kept in previous versions</w:delText>
        </w:r>
      </w:del>
    </w:p>
    <w:p w:rsidR="00946ACF" w:rsidRPr="009A2357" w:rsidDel="00A76EA1" w:rsidRDefault="00946ACF" w:rsidP="00224633">
      <w:pPr>
        <w:rPr>
          <w:del w:id="5" w:author="DELL" w:date="2016-07-29T11:31:00Z"/>
          <w:rFonts w:ascii="Times New Roman" w:hAnsi="Times New Roman" w:cs="Times New Roman"/>
        </w:rPr>
      </w:pPr>
      <w:del w:id="6" w:author="DELL" w:date="2016-07-29T11:31:00Z">
        <w:r w:rsidRPr="009A2357" w:rsidDel="00A76EA1">
          <w:rPr>
            <w:rFonts w:ascii="Times New Roman" w:hAnsi="Times New Roman" w:cs="Times New Roman"/>
          </w:rPr>
          <w:tab/>
        </w:r>
        <w:r w:rsidRPr="009A2357" w:rsidDel="00A76EA1">
          <w:rPr>
            <w:rFonts w:ascii="Times New Roman" w:hAnsi="Times New Roman" w:cs="Times New Roman"/>
          </w:rPr>
          <w:tab/>
          <w:delText>UPDATE:UserID</w:delText>
        </w:r>
      </w:del>
    </w:p>
    <w:p w:rsidR="00946ACF" w:rsidRPr="009A2357" w:rsidDel="00A76EA1" w:rsidRDefault="00946ACF" w:rsidP="00224633">
      <w:pPr>
        <w:rPr>
          <w:del w:id="7" w:author="DELL" w:date="2016-07-29T11:31:00Z"/>
          <w:rFonts w:ascii="Times New Roman" w:hAnsi="Times New Roman" w:cs="Times New Roman"/>
        </w:rPr>
      </w:pPr>
      <w:del w:id="8" w:author="DELL" w:date="2016-07-29T11:31:00Z">
        <w:r w:rsidRPr="009A2357" w:rsidDel="00A76EA1">
          <w:rPr>
            <w:rFonts w:ascii="Times New Roman" w:hAnsi="Times New Roman" w:cs="Times New Roman"/>
          </w:rPr>
          <w:tab/>
        </w:r>
        <w:r w:rsidRPr="009A2357" w:rsidDel="00A76EA1">
          <w:rPr>
            <w:rFonts w:ascii="Times New Roman" w:hAnsi="Times New Roman" w:cs="Times New Roman"/>
          </w:rPr>
          <w:tab/>
          <w:delText>DELETE:UserID</w:delText>
        </w:r>
      </w:del>
    </w:p>
    <w:p w:rsidR="008008C3" w:rsidRPr="009A2357" w:rsidDel="00A76EA1" w:rsidRDefault="00946ACF" w:rsidP="008008C3">
      <w:pPr>
        <w:rPr>
          <w:del w:id="9" w:author="DELL" w:date="2016-07-29T11:31:00Z"/>
          <w:rFonts w:ascii="Times New Roman" w:hAnsi="Times New Roman" w:cs="Times New Roman"/>
        </w:rPr>
      </w:pPr>
      <w:del w:id="10" w:author="DELL" w:date="2016-07-29T11:31:00Z">
        <w:r w:rsidRPr="009A2357" w:rsidDel="00A76EA1">
          <w:rPr>
            <w:rFonts w:ascii="Times New Roman" w:hAnsi="Times New Roman" w:cs="Times New Roman"/>
          </w:rPr>
          <w:tab/>
        </w:r>
        <w:r w:rsidRPr="009A2357" w:rsidDel="00A76EA1">
          <w:rPr>
            <w:rFonts w:ascii="Times New Roman" w:hAnsi="Times New Roman" w:cs="Times New Roman"/>
          </w:rPr>
          <w:tab/>
        </w:r>
        <w:r w:rsidR="005B3533" w:rsidRPr="009A2357" w:rsidDel="00A76EA1">
          <w:rPr>
            <w:rFonts w:ascii="Times New Roman" w:hAnsi="Times New Roman" w:cs="Times New Roman"/>
          </w:rPr>
          <w:delText xml:space="preserve">Timestamp is NOT current time, but operation time = </w:delText>
        </w:r>
        <w:r w:rsidR="005B3533" w:rsidRPr="00AD621D" w:rsidDel="00A76EA1">
          <w:rPr>
            <w:rFonts w:ascii="Times New Roman" w:hAnsi="Times New Roman" w:cs="Times New Roman"/>
            <w:rPrChange w:id="11" w:author="DELL" w:date="2016-07-29T11:32:00Z">
              <w:rPr>
                <w:rFonts w:ascii="Times New Roman" w:hAnsi="Times New Roman" w:cs="Times New Roman"/>
                <w:highlight w:val="yellow"/>
              </w:rPr>
            </w:rPrChange>
          </w:rPr>
          <w:delText>import/update/delete time</w:delText>
        </w:r>
        <w:r w:rsidR="006A5811" w:rsidRPr="00AD621D" w:rsidDel="00A76EA1">
          <w:rPr>
            <w:rFonts w:ascii="Times New Roman" w:hAnsi="Times New Roman" w:cs="Times New Roman"/>
            <w:rPrChange w:id="12" w:author="DELL" w:date="2016-07-29T11:32:00Z">
              <w:rPr>
                <w:rFonts w:ascii="Times New Roman" w:hAnsi="Times New Roman" w:cs="Times New Roman"/>
                <w:highlight w:val="yellow"/>
              </w:rPr>
            </w:rPrChange>
          </w:rPr>
          <w:delText>*</w:delText>
        </w:r>
        <w:r w:rsidR="006A5811" w:rsidRPr="00AD621D" w:rsidDel="00A76EA1">
          <w:rPr>
            <w:rFonts w:ascii="Times New Roman" w:hAnsi="Times New Roman" w:cs="Times New Roman" w:hint="eastAsia"/>
          </w:rPr>
          <w:delText>10</w:delText>
        </w:r>
        <w:r w:rsidR="006A5811" w:rsidDel="00A76EA1">
          <w:rPr>
            <w:rFonts w:ascii="Times New Roman" w:hAnsi="Times New Roman" w:cs="Times New Roman" w:hint="eastAsia"/>
          </w:rPr>
          <w:delText>00</w:delText>
        </w:r>
      </w:del>
    </w:p>
    <w:p w:rsidR="00A76EA1" w:rsidRDefault="008008C3" w:rsidP="00A76EA1">
      <w:pPr>
        <w:pStyle w:val="a5"/>
        <w:ind w:leftChars="343" w:left="720" w:firstLineChars="75" w:firstLine="158"/>
        <w:rPr>
          <w:ins w:id="13" w:author="DELL" w:date="2016-07-29T11:32:00Z"/>
          <w:rFonts w:ascii="Times New Roman" w:cs="Times New Roman"/>
        </w:rPr>
      </w:pPr>
      <w:r w:rsidRPr="009A2357">
        <w:rPr>
          <w:rFonts w:ascii="Times New Roman" w:hAnsi="Times New Roman" w:cs="Times New Roman"/>
        </w:rPr>
        <w:tab/>
      </w:r>
      <w:r w:rsidRPr="009A2357">
        <w:rPr>
          <w:rFonts w:ascii="Times New Roman" w:hAnsi="Times New Roman" w:cs="Times New Roman"/>
        </w:rPr>
        <w:tab/>
      </w:r>
      <w:r w:rsidRPr="009A2357">
        <w:rPr>
          <w:rFonts w:ascii="Times New Roman" w:cs="Times New Roman"/>
        </w:rPr>
        <w:t>每次操作（</w:t>
      </w:r>
      <w:r w:rsidRPr="009A2357">
        <w:rPr>
          <w:rFonts w:ascii="Times New Roman" w:hAnsi="Times New Roman" w:cs="Times New Roman"/>
        </w:rPr>
        <w:t>import/update/delete</w:t>
      </w:r>
      <w:r w:rsidRPr="009A2357">
        <w:rPr>
          <w:rFonts w:ascii="Times New Roman" w:cs="Times New Roman"/>
        </w:rPr>
        <w:t>）产生一条记录</w:t>
      </w:r>
    </w:p>
    <w:p w:rsidR="00A76EA1" w:rsidRPr="009A2357" w:rsidRDefault="00A76EA1" w:rsidP="00A76EA1">
      <w:pPr>
        <w:pStyle w:val="a5"/>
        <w:ind w:leftChars="343" w:left="720" w:firstLineChars="75" w:firstLine="180"/>
        <w:rPr>
          <w:ins w:id="14" w:author="DELL" w:date="2016-07-29T11:31:00Z"/>
          <w:rFonts w:ascii="Times New Roman" w:hAnsi="Times New Roman" w:cs="Times New Roman"/>
          <w:sz w:val="24"/>
        </w:rPr>
      </w:pPr>
      <w:ins w:id="15" w:author="DELL" w:date="2016-07-29T11:31:00Z">
        <w:r>
          <w:rPr>
            <w:rFonts w:ascii="Times New Roman" w:hAnsi="Times New Roman" w:cs="Times New Roman" w:hint="eastAsia"/>
            <w:sz w:val="24"/>
          </w:rPr>
          <w:t>i</w:t>
        </w:r>
        <w:r w:rsidRPr="009A2357">
          <w:rPr>
            <w:rFonts w:ascii="Times New Roman" w:hAnsi="Times New Roman" w:cs="Times New Roman"/>
            <w:sz w:val="24"/>
          </w:rPr>
          <w:t xml:space="preserve">mport: </w:t>
        </w:r>
        <w:r w:rsidRPr="009A2357">
          <w:rPr>
            <w:rFonts w:ascii="Times New Roman" w:cs="Times New Roman"/>
            <w:sz w:val="24"/>
          </w:rPr>
          <w:t>值为</w:t>
        </w:r>
        <w:r w:rsidRPr="009A2357">
          <w:rPr>
            <w:rFonts w:ascii="Times New Roman" w:hAnsi="Times New Roman" w:cs="Times New Roman"/>
            <w:sz w:val="24"/>
          </w:rPr>
          <w:t>importuserid</w:t>
        </w:r>
        <w:r w:rsidRPr="009A2357">
          <w:rPr>
            <w:rFonts w:ascii="Times New Roman" w:cs="Times New Roman"/>
            <w:sz w:val="24"/>
          </w:rPr>
          <w:t>，</w:t>
        </w:r>
        <w:r w:rsidRPr="009A2357">
          <w:rPr>
            <w:rFonts w:ascii="Times New Roman" w:cs="Times New Roman"/>
            <w:color w:val="000000"/>
            <w:szCs w:val="18"/>
          </w:rPr>
          <w:t>时间戳为</w:t>
        </w:r>
        <w:r w:rsidRPr="009A2357">
          <w:rPr>
            <w:rFonts w:ascii="Times New Roman" w:hAnsi="Times New Roman" w:cs="Times New Roman"/>
            <w:color w:val="000000"/>
            <w:szCs w:val="18"/>
          </w:rPr>
          <w:t>importtime</w:t>
        </w:r>
        <w:r>
          <w:rPr>
            <w:rFonts w:ascii="Times New Roman" w:hAnsi="Times New Roman" w:cs="Times New Roman" w:hint="eastAsia"/>
            <w:color w:val="000000"/>
            <w:szCs w:val="18"/>
          </w:rPr>
          <w:t>*1000</w:t>
        </w:r>
      </w:ins>
      <w:ins w:id="16" w:author="DELL" w:date="2016-08-03T17:17:00Z">
        <w:r w:rsidR="00367F13">
          <w:rPr>
            <w:rFonts w:ascii="Times New Roman" w:hAnsi="Times New Roman" w:cs="Times New Roman" w:hint="eastAsia"/>
            <w:color w:val="000000"/>
            <w:kern w:val="0"/>
            <w:szCs w:val="18"/>
          </w:rPr>
          <w:t>，</w:t>
        </w:r>
        <w:r w:rsidR="00367F13">
          <w:rPr>
            <w:rFonts w:ascii="Times New Roman" w:hAnsi="Times New Roman" w:cs="Times New Roman"/>
            <w:color w:val="000000"/>
            <w:kern w:val="0"/>
            <w:szCs w:val="18"/>
          </w:rPr>
          <w:t>value=userid</w:t>
        </w:r>
      </w:ins>
    </w:p>
    <w:p w:rsidR="00A76EA1" w:rsidRPr="009A2357" w:rsidRDefault="00A76EA1" w:rsidP="00A76EA1">
      <w:pPr>
        <w:pStyle w:val="a5"/>
        <w:ind w:leftChars="314" w:left="659" w:firstLineChars="75" w:firstLine="180"/>
        <w:rPr>
          <w:ins w:id="17" w:author="DELL" w:date="2016-07-29T11:31:00Z"/>
          <w:rFonts w:ascii="Times New Roman" w:hAnsi="Times New Roman" w:cs="Times New Roman"/>
          <w:sz w:val="24"/>
        </w:rPr>
      </w:pPr>
      <w:ins w:id="18" w:author="DELL" w:date="2016-07-29T11:31:00Z">
        <w:r>
          <w:rPr>
            <w:rFonts w:ascii="Times New Roman" w:hAnsi="Times New Roman" w:cs="Times New Roman" w:hint="eastAsia"/>
            <w:sz w:val="24"/>
          </w:rPr>
          <w:t>u</w:t>
        </w:r>
        <w:r w:rsidRPr="009A2357">
          <w:rPr>
            <w:rFonts w:ascii="Times New Roman" w:hAnsi="Times New Roman" w:cs="Times New Roman"/>
            <w:sz w:val="24"/>
          </w:rPr>
          <w:t>pdate(if exist):</w:t>
        </w:r>
        <w:r w:rsidRPr="009A2357">
          <w:rPr>
            <w:rFonts w:ascii="Times New Roman" w:hAnsi="Times New Roman" w:cs="Times New Roman"/>
            <w:color w:val="000000"/>
            <w:szCs w:val="18"/>
          </w:rPr>
          <w:t xml:space="preserve"> </w:t>
        </w:r>
        <w:r w:rsidRPr="009A2357">
          <w:rPr>
            <w:rFonts w:ascii="Times New Roman" w:cs="Times New Roman"/>
            <w:sz w:val="24"/>
          </w:rPr>
          <w:t>值为</w:t>
        </w:r>
        <w:r w:rsidRPr="009A2357">
          <w:rPr>
            <w:rFonts w:ascii="Times New Roman" w:hAnsi="Times New Roman" w:cs="Times New Roman"/>
            <w:sz w:val="24"/>
          </w:rPr>
          <w:t xml:space="preserve">updateuserid, </w:t>
        </w:r>
        <w:r w:rsidRPr="009A2357">
          <w:rPr>
            <w:rFonts w:ascii="Times New Roman" w:cs="Times New Roman"/>
            <w:color w:val="000000"/>
            <w:szCs w:val="18"/>
          </w:rPr>
          <w:t>时间戳为</w:t>
        </w:r>
        <w:r w:rsidRPr="009A2357">
          <w:rPr>
            <w:rFonts w:ascii="Times New Roman" w:hAnsi="Times New Roman" w:cs="Times New Roman"/>
            <w:color w:val="000000"/>
            <w:szCs w:val="18"/>
          </w:rPr>
          <w:t>updatetime</w:t>
        </w:r>
        <w:r>
          <w:rPr>
            <w:rFonts w:ascii="Times New Roman" w:hAnsi="Times New Roman" w:cs="Times New Roman" w:hint="eastAsia"/>
            <w:color w:val="000000"/>
            <w:szCs w:val="18"/>
          </w:rPr>
          <w:t>*1000</w:t>
        </w:r>
      </w:ins>
      <w:ins w:id="19" w:author="DELL" w:date="2016-08-03T17:17:00Z">
        <w:r w:rsidR="00367F13">
          <w:rPr>
            <w:rFonts w:ascii="Times New Roman" w:hAnsi="Times New Roman" w:cs="Times New Roman" w:hint="eastAsia"/>
            <w:color w:val="000000"/>
            <w:kern w:val="0"/>
            <w:szCs w:val="18"/>
          </w:rPr>
          <w:t>，</w:t>
        </w:r>
        <w:r w:rsidR="00367F13">
          <w:rPr>
            <w:rFonts w:ascii="Times New Roman" w:hAnsi="Times New Roman" w:cs="Times New Roman"/>
            <w:color w:val="000000"/>
            <w:kern w:val="0"/>
            <w:szCs w:val="18"/>
          </w:rPr>
          <w:t>value=userid</w:t>
        </w:r>
      </w:ins>
    </w:p>
    <w:p w:rsidR="00A76EA1" w:rsidRPr="009A2357" w:rsidRDefault="00A76EA1" w:rsidP="00A76EA1">
      <w:pPr>
        <w:pStyle w:val="a5"/>
        <w:ind w:leftChars="286" w:left="601" w:firstLineChars="125" w:firstLine="300"/>
        <w:rPr>
          <w:ins w:id="20" w:author="DELL" w:date="2016-07-29T11:31:00Z"/>
          <w:rFonts w:ascii="Times New Roman" w:hAnsi="Times New Roman" w:cs="Times New Roman"/>
          <w:sz w:val="24"/>
        </w:rPr>
      </w:pPr>
      <w:ins w:id="21" w:author="DELL" w:date="2016-07-29T11:31:00Z">
        <w:r>
          <w:rPr>
            <w:rFonts w:ascii="Times New Roman" w:hAnsi="Times New Roman" w:cs="Times New Roman" w:hint="eastAsia"/>
            <w:sz w:val="24"/>
          </w:rPr>
          <w:t>d</w:t>
        </w:r>
        <w:r w:rsidRPr="009A2357">
          <w:rPr>
            <w:rFonts w:ascii="Times New Roman" w:hAnsi="Times New Roman" w:cs="Times New Roman"/>
            <w:sz w:val="24"/>
          </w:rPr>
          <w:t xml:space="preserve">elete(if exist): </w:t>
        </w:r>
        <w:r w:rsidRPr="009A2357">
          <w:rPr>
            <w:rFonts w:ascii="Times New Roman" w:cs="Times New Roman"/>
            <w:sz w:val="24"/>
          </w:rPr>
          <w:t>值为</w:t>
        </w:r>
        <w:r w:rsidRPr="009A2357">
          <w:rPr>
            <w:rFonts w:ascii="Times New Roman" w:hAnsi="Times New Roman" w:cs="Times New Roman"/>
            <w:sz w:val="24"/>
          </w:rPr>
          <w:t>deleteuserid</w:t>
        </w:r>
        <w:r w:rsidRPr="009A2357">
          <w:rPr>
            <w:rFonts w:ascii="Times New Roman" w:hAnsi="Times New Roman" w:cs="Times New Roman"/>
            <w:color w:val="000000"/>
            <w:szCs w:val="18"/>
          </w:rPr>
          <w:t xml:space="preserve"> </w:t>
        </w:r>
        <w:r w:rsidRPr="009A2357">
          <w:rPr>
            <w:rFonts w:ascii="Times New Roman" w:cs="Times New Roman"/>
            <w:color w:val="000000"/>
            <w:szCs w:val="18"/>
          </w:rPr>
          <w:t>时间戳为</w:t>
        </w:r>
        <w:r w:rsidRPr="009A2357">
          <w:rPr>
            <w:rFonts w:ascii="Times New Roman" w:hAnsi="Times New Roman" w:cs="Times New Roman"/>
            <w:color w:val="000000"/>
            <w:szCs w:val="18"/>
          </w:rPr>
          <w:t>deletetime</w:t>
        </w:r>
        <w:r>
          <w:rPr>
            <w:rFonts w:ascii="Times New Roman" w:hAnsi="Times New Roman" w:cs="Times New Roman" w:hint="eastAsia"/>
            <w:color w:val="000000"/>
            <w:szCs w:val="18"/>
          </w:rPr>
          <w:t>*1000</w:t>
        </w:r>
      </w:ins>
      <w:ins w:id="22" w:author="DELL" w:date="2016-08-03T17:17:00Z">
        <w:r w:rsidR="00367F13">
          <w:rPr>
            <w:rFonts w:ascii="Times New Roman" w:hAnsi="Times New Roman" w:cs="Times New Roman" w:hint="eastAsia"/>
            <w:color w:val="000000"/>
            <w:kern w:val="0"/>
            <w:szCs w:val="18"/>
          </w:rPr>
          <w:t>，</w:t>
        </w:r>
        <w:r w:rsidR="00367F13">
          <w:rPr>
            <w:rFonts w:ascii="Times New Roman" w:hAnsi="Times New Roman" w:cs="Times New Roman"/>
            <w:color w:val="000000"/>
            <w:kern w:val="0"/>
            <w:szCs w:val="18"/>
          </w:rPr>
          <w:t>value=userid</w:t>
        </w:r>
      </w:ins>
    </w:p>
    <w:p w:rsidR="00946ACF" w:rsidRPr="00A76EA1" w:rsidRDefault="00A76EA1" w:rsidP="00224633">
      <w:pPr>
        <w:rPr>
          <w:rFonts w:ascii="Times New Roman" w:hAnsi="Times New Roman" w:cs="Times New Roman"/>
        </w:rPr>
      </w:pPr>
      <w:ins w:id="23" w:author="DELL" w:date="2016-07-29T11:31:00Z">
        <w:r>
          <w:rPr>
            <w:rFonts w:ascii="Times New Roman" w:hAnsi="Times New Roman" w:cs="Times New Roman" w:hint="eastAsia"/>
          </w:rPr>
          <w:t>多个值，用不同版本表示</w:t>
        </w:r>
      </w:ins>
    </w:p>
    <w:p w:rsidR="001D320E" w:rsidRPr="009A2357" w:rsidRDefault="001D320E" w:rsidP="00C76263">
      <w:pPr>
        <w:ind w:leftChars="100" w:left="210" w:firstLine="21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Description</w:t>
      </w:r>
    </w:p>
    <w:p w:rsidR="0058379C" w:rsidRPr="009A2357" w:rsidRDefault="00864E37" w:rsidP="0058379C">
      <w:pPr>
        <w:ind w:leftChars="100" w:left="210" w:firstLine="21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Memo</w:t>
      </w:r>
    </w:p>
    <w:p w:rsidR="0058379C" w:rsidRPr="009A2357" w:rsidRDefault="0058379C" w:rsidP="0058379C">
      <w:pPr>
        <w:ind w:leftChars="100" w:left="210" w:firstLine="21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Fast</w:t>
      </w:r>
    </w:p>
    <w:p w:rsidR="00864E37" w:rsidRPr="009A2357" w:rsidRDefault="0058379C" w:rsidP="0058379C">
      <w:pPr>
        <w:ind w:leftChars="100" w:left="210" w:firstLine="21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Isfrozen</w:t>
      </w:r>
    </w:p>
    <w:p w:rsidR="001D320E" w:rsidRPr="009A2357" w:rsidRDefault="001D320E" w:rsidP="00C76263">
      <w:pPr>
        <w:ind w:leftChars="100" w:left="210" w:firstLine="21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Left</w:t>
      </w:r>
    </w:p>
    <w:p w:rsidR="001D320E" w:rsidRPr="009A2357" w:rsidRDefault="001D320E" w:rsidP="00C76263">
      <w:pPr>
        <w:ind w:leftChars="100" w:left="210" w:firstLine="21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Right</w:t>
      </w:r>
    </w:p>
    <w:p w:rsidR="001D320E" w:rsidRPr="009A2357" w:rsidRDefault="001D320E" w:rsidP="00C76263">
      <w:pPr>
        <w:ind w:leftChars="100" w:left="210" w:firstLine="21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Level</w:t>
      </w:r>
    </w:p>
    <w:p w:rsidR="009C0A9E" w:rsidRPr="009A2357" w:rsidRDefault="009C0A9E" w:rsidP="00C76263">
      <w:pPr>
        <w:ind w:leftChars="100" w:left="210" w:firstLine="21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ab/>
        <w:t xml:space="preserve">Pre-order </w:t>
      </w:r>
      <w:r w:rsidRPr="009A2357">
        <w:rPr>
          <w:rFonts w:ascii="Times New Roman" w:cs="Times New Roman"/>
        </w:rPr>
        <w:t>算法，计算</w:t>
      </w:r>
      <w:r w:rsidRPr="009A2357">
        <w:rPr>
          <w:rFonts w:ascii="Times New Roman" w:hAnsi="Times New Roman" w:cs="Times New Roman"/>
        </w:rPr>
        <w:t xml:space="preserve"> left , right, level</w:t>
      </w:r>
    </w:p>
    <w:p w:rsidR="00FD19A2" w:rsidRPr="009A2357" w:rsidRDefault="00C76263" w:rsidP="00F11AD9">
      <w:pPr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ab/>
      </w:r>
      <w:r w:rsidR="00F11AD9" w:rsidRPr="009A2357">
        <w:rPr>
          <w:rFonts w:ascii="Times New Roman" w:hAnsi="Times New Roman" w:cs="Times New Roman"/>
        </w:rPr>
        <w:t xml:space="preserve">ParentID: </w:t>
      </w:r>
      <w:r w:rsidR="00FD19A2" w:rsidRPr="009A2357">
        <w:rPr>
          <w:rFonts w:ascii="Times New Roman" w:cs="Times New Roman"/>
        </w:rPr>
        <w:t>保留</w:t>
      </w:r>
      <w:r w:rsidR="00FD19A2" w:rsidRPr="009A2357">
        <w:rPr>
          <w:rFonts w:ascii="Times New Roman" w:hAnsi="Times New Roman" w:cs="Times New Roman"/>
        </w:rPr>
        <w:t>org</w:t>
      </w:r>
      <w:r w:rsidR="00FD19A2" w:rsidRPr="009A2357">
        <w:rPr>
          <w:rFonts w:ascii="Times New Roman" w:cs="Times New Roman"/>
        </w:rPr>
        <w:t>表中的</w:t>
      </w:r>
      <w:r w:rsidR="00FD19A2" w:rsidRPr="009A2357">
        <w:rPr>
          <w:rFonts w:ascii="Times New Roman" w:hAnsi="Times New Roman" w:cs="Times New Roman"/>
        </w:rPr>
        <w:t>parentid</w:t>
      </w:r>
      <w:r w:rsidR="00FD19A2" w:rsidRPr="009A2357">
        <w:rPr>
          <w:rFonts w:ascii="Times New Roman" w:cs="Times New Roman"/>
        </w:rPr>
        <w:t>；</w:t>
      </w:r>
      <w:r w:rsidR="00FD19A2" w:rsidRPr="009A2357">
        <w:rPr>
          <w:rFonts w:ascii="Times New Roman" w:hAnsi="Times New Roman" w:cs="Times New Roman"/>
        </w:rPr>
        <w:t>Entity</w:t>
      </w:r>
      <w:r w:rsidR="00FD19A2" w:rsidRPr="009A2357">
        <w:rPr>
          <w:rFonts w:ascii="Times New Roman" w:cs="Times New Roman"/>
        </w:rPr>
        <w:t>的</w:t>
      </w:r>
      <w:r w:rsidR="00FD19A2" w:rsidRPr="009A2357">
        <w:rPr>
          <w:rFonts w:ascii="Times New Roman" w:hAnsi="Times New Roman" w:cs="Times New Roman"/>
        </w:rPr>
        <w:t>parentId</w:t>
      </w:r>
      <w:r w:rsidR="00FD19A2" w:rsidRPr="009A2357">
        <w:rPr>
          <w:rFonts w:ascii="Times New Roman" w:cs="Times New Roman"/>
        </w:rPr>
        <w:t>为</w:t>
      </w:r>
      <w:r w:rsidR="00FD19A2" w:rsidRPr="009A2357">
        <w:rPr>
          <w:rFonts w:ascii="Times New Roman" w:hAnsi="Times New Roman" w:cs="Times New Roman"/>
        </w:rPr>
        <w:t>orgid</w:t>
      </w:r>
    </w:p>
    <w:p w:rsidR="000947D1" w:rsidRPr="000947D1" w:rsidRDefault="000947D1" w:rsidP="00FD19A2">
      <w:pPr>
        <w:ind w:firstLine="420"/>
        <w:rPr>
          <w:rFonts w:ascii="Times New Roman" w:hAnsi="Times New Roman" w:cs="Times New Roman"/>
          <w:highlight w:val="yellow"/>
        </w:rPr>
      </w:pPr>
      <w:r w:rsidRPr="000947D1">
        <w:rPr>
          <w:rFonts w:ascii="Times New Roman" w:hAnsi="Times New Roman" w:cs="Times New Roman" w:hint="eastAsia"/>
          <w:highlight w:val="yellow"/>
        </w:rPr>
        <w:t>O</w:t>
      </w:r>
      <w:r w:rsidR="00C76263" w:rsidRPr="000947D1">
        <w:rPr>
          <w:rFonts w:ascii="Times New Roman" w:hAnsi="Times New Roman" w:cs="Times New Roman"/>
          <w:highlight w:val="yellow"/>
        </w:rPr>
        <w:t>E=ORG|ENT</w:t>
      </w:r>
      <w:r w:rsidR="00CC70AC" w:rsidRPr="000947D1">
        <w:rPr>
          <w:rFonts w:ascii="Times New Roman" w:hAnsi="Times New Roman" w:cs="Times New Roman"/>
          <w:highlight w:val="yellow"/>
        </w:rPr>
        <w:t xml:space="preserve">; </w:t>
      </w:r>
      <w:r w:rsidRPr="000947D1">
        <w:rPr>
          <w:rFonts w:ascii="Times New Roman" w:hAnsi="Times New Roman" w:cs="Times New Roman"/>
          <w:highlight w:val="yellow"/>
        </w:rPr>
        <w:t>标注是</w:t>
      </w:r>
      <w:r w:rsidRPr="000947D1">
        <w:rPr>
          <w:rFonts w:ascii="Times New Roman" w:hAnsi="Times New Roman" w:cs="Times New Roman"/>
          <w:highlight w:val="yellow"/>
        </w:rPr>
        <w:t>org</w:t>
      </w:r>
      <w:r w:rsidRPr="000947D1">
        <w:rPr>
          <w:rFonts w:ascii="Times New Roman" w:hAnsi="Times New Roman" w:cs="Times New Roman" w:hint="eastAsia"/>
          <w:highlight w:val="yellow"/>
        </w:rPr>
        <w:t>还是</w:t>
      </w:r>
      <w:r w:rsidRPr="000947D1">
        <w:rPr>
          <w:rFonts w:ascii="Times New Roman" w:hAnsi="Times New Roman" w:cs="Times New Roman" w:hint="eastAsia"/>
          <w:highlight w:val="yellow"/>
        </w:rPr>
        <w:t>entity</w:t>
      </w:r>
    </w:p>
    <w:p w:rsidR="00946ACF" w:rsidRPr="009A2357" w:rsidRDefault="000947D1" w:rsidP="00FD19A2">
      <w:pPr>
        <w:ind w:firstLine="420"/>
        <w:rPr>
          <w:rFonts w:ascii="Times New Roman" w:hAnsi="Times New Roman" w:cs="Times New Roman"/>
        </w:rPr>
      </w:pPr>
      <w:r w:rsidRPr="000947D1">
        <w:rPr>
          <w:rFonts w:ascii="Times New Roman" w:hAnsi="Times New Roman" w:cs="Times New Roman" w:hint="eastAsia"/>
          <w:highlight w:val="yellow"/>
        </w:rPr>
        <w:t xml:space="preserve">PreID: </w:t>
      </w:r>
      <w:r w:rsidRPr="000947D1">
        <w:rPr>
          <w:rFonts w:ascii="Times New Roman" w:hAnsi="Times New Roman" w:cs="Times New Roman" w:hint="eastAsia"/>
          <w:highlight w:val="yellow"/>
        </w:rPr>
        <w:t>在</w:t>
      </w:r>
      <w:r w:rsidRPr="000947D1">
        <w:rPr>
          <w:rFonts w:ascii="Times New Roman" w:hAnsi="Times New Roman" w:cs="Times New Roman" w:hint="eastAsia"/>
          <w:highlight w:val="yellow"/>
        </w:rPr>
        <w:t>mysql</w:t>
      </w:r>
      <w:r w:rsidRPr="000947D1">
        <w:rPr>
          <w:rFonts w:ascii="Times New Roman" w:hAnsi="Times New Roman" w:cs="Times New Roman" w:hint="eastAsia"/>
          <w:highlight w:val="yellow"/>
        </w:rPr>
        <w:t>中的</w:t>
      </w:r>
      <w:r w:rsidRPr="000947D1">
        <w:rPr>
          <w:rFonts w:ascii="Times New Roman" w:hAnsi="Times New Roman" w:cs="Times New Roman" w:hint="eastAsia"/>
          <w:highlight w:val="yellow"/>
        </w:rPr>
        <w:t>ID</w:t>
      </w:r>
      <w:r w:rsidRPr="000947D1">
        <w:rPr>
          <w:rFonts w:ascii="Times New Roman" w:hAnsi="Times New Roman" w:cs="Times New Roman" w:hint="eastAsia"/>
          <w:highlight w:val="yellow"/>
        </w:rPr>
        <w:t>，</w:t>
      </w:r>
      <w:r w:rsidR="00CC70AC" w:rsidRPr="000947D1">
        <w:rPr>
          <w:rFonts w:ascii="Times New Roman" w:cs="Times New Roman"/>
          <w:highlight w:val="yellow"/>
        </w:rPr>
        <w:t>用于对应旧表</w:t>
      </w:r>
    </w:p>
    <w:p w:rsidR="00946ACF" w:rsidRPr="009A2357" w:rsidRDefault="00946ACF" w:rsidP="00224633">
      <w:pPr>
        <w:rPr>
          <w:rFonts w:ascii="Times New Roman" w:hAnsi="Times New Roman" w:cs="Times New Roman"/>
        </w:rPr>
      </w:pPr>
    </w:p>
    <w:p w:rsidR="006645E6" w:rsidRPr="009A2357" w:rsidRDefault="006645E6">
      <w:pPr>
        <w:rPr>
          <w:rFonts w:ascii="Times New Roman" w:hAnsi="Times New Roman" w:cs="Times New Roman"/>
        </w:rPr>
      </w:pPr>
    </w:p>
    <w:p w:rsidR="00224633" w:rsidRPr="009A2357" w:rsidRDefault="00224633">
      <w:pPr>
        <w:rPr>
          <w:rFonts w:ascii="Times New Roman" w:hAnsi="Times New Roman" w:cs="Times New Roman"/>
        </w:rPr>
      </w:pPr>
    </w:p>
    <w:p w:rsidR="00191463" w:rsidRPr="009A2357" w:rsidRDefault="00191463">
      <w:pPr>
        <w:rPr>
          <w:rFonts w:ascii="Times New Roman" w:hAnsi="Times New Roman" w:cs="Times New Roman"/>
        </w:rPr>
      </w:pPr>
    </w:p>
    <w:p w:rsidR="002914A4" w:rsidRPr="009A2357" w:rsidRDefault="002914A4" w:rsidP="00FD19A2">
      <w:pPr>
        <w:pStyle w:val="1"/>
        <w:rPr>
          <w:rFonts w:ascii="Times New Roman" w:hAnsi="Times New Roman" w:cs="Times New Roman"/>
        </w:rPr>
      </w:pPr>
      <w:r w:rsidRPr="009A2357">
        <w:rPr>
          <w:rFonts w:ascii="Times New Roman" w:cs="Times New Roman"/>
        </w:rPr>
        <w:t>表二</w:t>
      </w:r>
      <w:r w:rsidRPr="009A2357">
        <w:rPr>
          <w:rFonts w:ascii="Times New Roman" w:hAnsi="Times New Roman" w:cs="Times New Roman"/>
        </w:rPr>
        <w:t>:  udcweb.node =&gt; Node</w:t>
      </w:r>
    </w:p>
    <w:p w:rsidR="00FD19A2" w:rsidRPr="009A2357" w:rsidRDefault="00FD19A2" w:rsidP="00FD19A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Rowkey</w:t>
      </w:r>
    </w:p>
    <w:p w:rsidR="00FD19A2" w:rsidRPr="009A2357" w:rsidRDefault="007C67F1" w:rsidP="00FD19A2">
      <w:pPr>
        <w:ind w:left="360"/>
        <w:rPr>
          <w:rFonts w:ascii="Times New Roman" w:hAnsi="Times New Roman" w:cs="Times New Roman"/>
        </w:rPr>
      </w:pPr>
      <w:ins w:id="24" w:author="DELL" w:date="2016-08-02T12:18:00Z">
        <w:r>
          <w:rPr>
            <w:rFonts w:ascii="Times New Roman" w:hAnsi="Times New Roman" w:cs="Times New Roman" w:hint="eastAsia"/>
          </w:rPr>
          <w:t xml:space="preserve">Mac </w:t>
        </w:r>
      </w:ins>
      <w:del w:id="25" w:author="DELL" w:date="2016-08-02T12:18:00Z">
        <w:r w:rsidR="00FD19A2" w:rsidRPr="009A2357" w:rsidDel="007C67F1">
          <w:rPr>
            <w:rFonts w:ascii="Times New Roman" w:hAnsi="Times New Roman" w:cs="Times New Roman"/>
          </w:rPr>
          <w:delText>ID</w:delText>
        </w:r>
      </w:del>
    </w:p>
    <w:p w:rsidR="00FD19A2" w:rsidRPr="009A2357" w:rsidRDefault="00FD19A2" w:rsidP="00FD19A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Column family</w:t>
      </w:r>
    </w:p>
    <w:p w:rsidR="00FD19A2" w:rsidRPr="009A2357" w:rsidRDefault="00FD19A2" w:rsidP="00FD19A2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F</w:t>
      </w:r>
    </w:p>
    <w:p w:rsidR="00FD19A2" w:rsidRDefault="00FD19A2" w:rsidP="00FD19A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Column</w:t>
      </w:r>
    </w:p>
    <w:p w:rsidR="00750F79" w:rsidRPr="00750F79" w:rsidRDefault="00750F79" w:rsidP="00750F79">
      <w:pPr>
        <w:ind w:firstLine="420"/>
        <w:rPr>
          <w:rFonts w:ascii="Times New Roman" w:hAnsi="Times New Roman" w:cs="Times New Roman"/>
          <w:b/>
        </w:rPr>
      </w:pPr>
      <w:r w:rsidRPr="00750F79">
        <w:rPr>
          <w:rFonts w:ascii="Times New Roman" w:hAnsi="Times New Roman" w:cs="Times New Roman" w:hint="eastAsia"/>
        </w:rPr>
        <w:t>(</w:t>
      </w:r>
      <w:del w:id="26" w:author="DELL" w:date="2016-07-29T11:33:00Z">
        <w:r w:rsidRPr="00750F79" w:rsidDel="00AD621D">
          <w:rPr>
            <w:rFonts w:ascii="Times New Roman" w:hAnsi="Times New Roman" w:cs="Times New Roman" w:hint="eastAsia"/>
          </w:rPr>
          <w:delText>除</w:delText>
        </w:r>
        <w:r w:rsidRPr="00750F79" w:rsidDel="00AD621D">
          <w:rPr>
            <w:rFonts w:ascii="Times New Roman" w:hAnsi="Times New Roman" w:cs="Times New Roman" w:hint="eastAsia"/>
          </w:rPr>
          <w:delText>operation</w:delText>
        </w:r>
        <w:r w:rsidRPr="00750F79" w:rsidDel="00AD621D">
          <w:rPr>
            <w:rFonts w:ascii="Times New Roman" w:hAnsi="Times New Roman" w:cs="Times New Roman" w:hint="eastAsia"/>
          </w:rPr>
          <w:delText>外，</w:delText>
        </w:r>
      </w:del>
      <w:r w:rsidRPr="00750F79">
        <w:rPr>
          <w:rFonts w:ascii="Times New Roman" w:hAnsi="Times New Roman" w:cs="Times New Roman" w:hint="eastAsia"/>
        </w:rPr>
        <w:t>timestamp</w:t>
      </w:r>
      <w:r w:rsidRPr="00750F79">
        <w:rPr>
          <w:rFonts w:ascii="Times New Roman" w:hAnsi="Times New Roman" w:cs="Times New Roman" w:hint="eastAsia"/>
        </w:rPr>
        <w:t>统一为</w:t>
      </w:r>
      <w:r w:rsidRPr="00A76EA1">
        <w:rPr>
          <w:rFonts w:ascii="Times New Roman" w:hAnsi="Times New Roman" w:cs="Times New Roman" w:hint="eastAsia"/>
          <w:highlight w:val="yellow"/>
        </w:rPr>
        <w:t>importtime</w:t>
      </w:r>
      <w:r w:rsidR="000947D1" w:rsidRPr="00A76EA1">
        <w:rPr>
          <w:rFonts w:ascii="Times New Roman" w:hAnsi="Times New Roman" w:cs="Times New Roman" w:hint="eastAsia"/>
          <w:highlight w:val="yellow"/>
        </w:rPr>
        <w:t>*1000</w:t>
      </w:r>
      <w:r w:rsidRPr="00A76EA1">
        <w:rPr>
          <w:rFonts w:ascii="Times New Roman" w:hAnsi="Times New Roman" w:cs="Times New Roman" w:hint="eastAsia"/>
        </w:rPr>
        <w:t>)</w:t>
      </w:r>
    </w:p>
    <w:p w:rsidR="007C67F1" w:rsidRDefault="007C67F1" w:rsidP="00784B7B">
      <w:pPr>
        <w:pStyle w:val="a5"/>
        <w:ind w:left="780" w:firstLineChars="0" w:firstLine="60"/>
        <w:rPr>
          <w:ins w:id="27" w:author="DELL" w:date="2016-08-02T12:18:00Z"/>
          <w:rFonts w:ascii="Times New Roman" w:hAnsi="Times New Roman" w:cs="Times New Roman"/>
        </w:rPr>
      </w:pPr>
      <w:ins w:id="28" w:author="DELL" w:date="2016-08-02T12:18:00Z">
        <w:r>
          <w:rPr>
            <w:rFonts w:ascii="Times New Roman" w:hAnsi="Times New Roman" w:cs="Times New Roman" w:hint="eastAsia"/>
          </w:rPr>
          <w:t>ID: previouse id as older version</w:t>
        </w:r>
      </w:ins>
    </w:p>
    <w:p w:rsidR="00FD19A2" w:rsidRPr="009A2357" w:rsidRDefault="00FD19A2" w:rsidP="00784B7B">
      <w:pPr>
        <w:pStyle w:val="a5"/>
        <w:ind w:left="780" w:firstLineChars="0" w:firstLine="6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Name</w:t>
      </w:r>
    </w:p>
    <w:p w:rsidR="00FD19A2" w:rsidRPr="009A2357" w:rsidRDefault="00FD19A2" w:rsidP="00784B7B">
      <w:pPr>
        <w:pStyle w:val="a5"/>
        <w:ind w:left="720" w:firstLineChars="0" w:firstLine="12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Type</w:t>
      </w:r>
    </w:p>
    <w:p w:rsidR="00FD19A2" w:rsidRPr="009A2357" w:rsidRDefault="00FD19A2" w:rsidP="00784B7B">
      <w:pPr>
        <w:pStyle w:val="a5"/>
        <w:ind w:left="660" w:firstLineChars="0" w:firstLine="12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Manufacture</w:t>
      </w:r>
    </w:p>
    <w:p w:rsidR="00FD19A2" w:rsidRPr="009A2357" w:rsidDel="009B724C" w:rsidRDefault="00FD19A2" w:rsidP="00784B7B">
      <w:pPr>
        <w:pStyle w:val="a5"/>
        <w:ind w:left="600" w:firstLineChars="0" w:firstLine="180"/>
        <w:rPr>
          <w:del w:id="29" w:author="DELL" w:date="2016-08-02T11:50:00Z"/>
          <w:rFonts w:ascii="Times New Roman" w:hAnsi="Times New Roman" w:cs="Times New Roman"/>
        </w:rPr>
      </w:pPr>
      <w:del w:id="30" w:author="DELL" w:date="2016-08-02T11:50:00Z">
        <w:r w:rsidRPr="009A2357" w:rsidDel="009B724C">
          <w:rPr>
            <w:rFonts w:ascii="Times New Roman" w:hAnsi="Times New Roman" w:cs="Times New Roman"/>
          </w:rPr>
          <w:delText>SensorNum</w:delText>
        </w:r>
      </w:del>
      <w:ins w:id="31" w:author="DELL" w:date="2016-08-02T11:50:00Z">
        <w:r w:rsidR="009B724C">
          <w:rPr>
            <w:rFonts w:ascii="Times New Roman" w:hAnsi="Times New Roman" w:cs="Times New Roman" w:hint="eastAsia"/>
          </w:rPr>
          <w:t xml:space="preserve"> S</w:t>
        </w:r>
        <w:r w:rsidR="009B724C">
          <w:rPr>
            <w:rFonts w:ascii="Times New Roman" w:hAnsi="Times New Roman" w:cs="Times New Roman"/>
          </w:rPr>
          <w:t>en</w:t>
        </w:r>
        <w:r w:rsidR="009B724C">
          <w:rPr>
            <w:rFonts w:ascii="Times New Roman" w:hAnsi="Times New Roman" w:cs="Times New Roman" w:hint="eastAsia"/>
          </w:rPr>
          <w:t>sors</w:t>
        </w:r>
      </w:ins>
    </w:p>
    <w:p w:rsidR="00FD19A2" w:rsidRPr="009A2357" w:rsidRDefault="00FD19A2" w:rsidP="00784B7B">
      <w:pPr>
        <w:pStyle w:val="a5"/>
        <w:ind w:left="540" w:firstLineChars="0" w:firstLine="30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Rep</w:t>
      </w:r>
      <w:r w:rsidR="00A1140D" w:rsidRPr="009A2357">
        <w:rPr>
          <w:rFonts w:ascii="Times New Roman" w:hAnsi="Times New Roman" w:cs="Times New Roman"/>
        </w:rPr>
        <w:t>ortI</w:t>
      </w:r>
      <w:r w:rsidRPr="009A2357">
        <w:rPr>
          <w:rFonts w:ascii="Times New Roman" w:hAnsi="Times New Roman" w:cs="Times New Roman"/>
        </w:rPr>
        <w:t>nterval</w:t>
      </w:r>
    </w:p>
    <w:p w:rsidR="00FD19A2" w:rsidRPr="009A2357" w:rsidRDefault="00FD19A2" w:rsidP="00784B7B">
      <w:pPr>
        <w:pStyle w:val="a5"/>
        <w:ind w:left="480" w:firstLineChars="0" w:firstLine="36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Model</w:t>
      </w:r>
    </w:p>
    <w:p w:rsidR="00FD19A2" w:rsidRPr="009A2357" w:rsidRDefault="00FD19A2" w:rsidP="00784B7B">
      <w:pPr>
        <w:pStyle w:val="a5"/>
        <w:ind w:left="420" w:firstLineChars="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U</w:t>
      </w:r>
      <w:r w:rsidR="00A1140D" w:rsidRPr="009A2357">
        <w:rPr>
          <w:rFonts w:ascii="Times New Roman" w:hAnsi="Times New Roman" w:cs="Times New Roman"/>
        </w:rPr>
        <w:t>sern</w:t>
      </w:r>
      <w:r w:rsidRPr="009A2357">
        <w:rPr>
          <w:rFonts w:ascii="Times New Roman" w:hAnsi="Times New Roman" w:cs="Times New Roman"/>
        </w:rPr>
        <w:t>ame</w:t>
      </w:r>
    </w:p>
    <w:p w:rsidR="00FD19A2" w:rsidRPr="009A2357" w:rsidRDefault="00FD19A2" w:rsidP="00784B7B">
      <w:pPr>
        <w:pStyle w:val="a5"/>
        <w:ind w:left="420" w:firstLineChars="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Password</w:t>
      </w:r>
    </w:p>
    <w:p w:rsidR="00FD19A2" w:rsidRPr="009A2357" w:rsidRDefault="00FD19A2" w:rsidP="00784B7B">
      <w:pPr>
        <w:pStyle w:val="a5"/>
        <w:ind w:left="420" w:firstLineChars="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Protocol</w:t>
      </w:r>
    </w:p>
    <w:p w:rsidR="00FD19A2" w:rsidRPr="009A2357" w:rsidRDefault="00FD19A2" w:rsidP="00784B7B">
      <w:pPr>
        <w:pStyle w:val="a5"/>
        <w:ind w:left="780" w:firstLineChars="0" w:firstLine="6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Runmode</w:t>
      </w:r>
    </w:p>
    <w:p w:rsidR="00FD19A2" w:rsidRPr="009A2357" w:rsidRDefault="00FD19A2" w:rsidP="00784B7B">
      <w:pPr>
        <w:pStyle w:val="a5"/>
        <w:ind w:left="720" w:firstLineChars="0" w:firstLine="12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Position</w:t>
      </w:r>
    </w:p>
    <w:p w:rsidR="00FD19A2" w:rsidRPr="009A2357" w:rsidRDefault="00FD19A2" w:rsidP="00784B7B">
      <w:pPr>
        <w:pStyle w:val="a5"/>
        <w:ind w:left="660" w:firstLineChars="0" w:firstLine="180"/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>Memo</w:t>
      </w:r>
    </w:p>
    <w:p w:rsidR="00FD19A2" w:rsidRPr="009A2357" w:rsidRDefault="008E4EBF" w:rsidP="00FD19A2">
      <w:pPr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ab/>
      </w:r>
      <w:r w:rsidR="00784B7B">
        <w:rPr>
          <w:rFonts w:ascii="Times New Roman" w:hAnsi="Times New Roman" w:cs="Times New Roman" w:hint="eastAsia"/>
        </w:rPr>
        <w:tab/>
      </w:r>
      <w:r w:rsidR="00FD19A2" w:rsidRPr="009A2357">
        <w:rPr>
          <w:rFonts w:ascii="Times New Roman" w:hAnsi="Times New Roman" w:cs="Times New Roman"/>
        </w:rPr>
        <w:t>Status</w:t>
      </w:r>
    </w:p>
    <w:p w:rsidR="00FD19A2" w:rsidRPr="009A2357" w:rsidDel="00A76EA1" w:rsidRDefault="00FD19A2" w:rsidP="00FD19A2">
      <w:pPr>
        <w:rPr>
          <w:del w:id="32" w:author="DELL" w:date="2016-07-29T11:30:00Z"/>
          <w:rFonts w:ascii="Times New Roman" w:hAnsi="Times New Roman" w:cs="Times New Roman"/>
        </w:rPr>
      </w:pPr>
      <w:del w:id="33" w:author="DELL" w:date="2016-07-29T11:30:00Z">
        <w:r w:rsidRPr="009A2357" w:rsidDel="00A76EA1">
          <w:rPr>
            <w:rFonts w:ascii="Times New Roman" w:hAnsi="Times New Roman" w:cs="Times New Roman"/>
          </w:rPr>
          <w:tab/>
        </w:r>
        <w:r w:rsidRPr="009A2357" w:rsidDel="00A76EA1">
          <w:rPr>
            <w:rFonts w:ascii="Times New Roman" w:hAnsi="Times New Roman" w:cs="Times New Roman"/>
          </w:rPr>
          <w:tab/>
          <w:delText>Operation</w:delText>
        </w:r>
      </w:del>
    </w:p>
    <w:p w:rsidR="00FD19A2" w:rsidRPr="009A2357" w:rsidDel="00A76EA1" w:rsidRDefault="00FD19A2" w:rsidP="00FD19A2">
      <w:pPr>
        <w:ind w:left="420" w:firstLine="420"/>
        <w:rPr>
          <w:del w:id="34" w:author="DELL" w:date="2016-07-29T11:30:00Z"/>
          <w:rFonts w:ascii="Times New Roman" w:hAnsi="Times New Roman" w:cs="Times New Roman"/>
        </w:rPr>
      </w:pPr>
      <w:del w:id="35" w:author="DELL" w:date="2016-07-29T11:30:00Z">
        <w:r w:rsidRPr="009A2357" w:rsidDel="00A76EA1">
          <w:rPr>
            <w:rFonts w:ascii="Times New Roman" w:hAnsi="Times New Roman" w:cs="Times New Roman"/>
          </w:rPr>
          <w:tab/>
          <w:delText>IMPORT:UserID  =&gt; operation history is kept in previous versions</w:delText>
        </w:r>
      </w:del>
    </w:p>
    <w:p w:rsidR="00FD19A2" w:rsidRPr="009A2357" w:rsidDel="00A76EA1" w:rsidRDefault="00FD19A2" w:rsidP="00FD19A2">
      <w:pPr>
        <w:rPr>
          <w:del w:id="36" w:author="DELL" w:date="2016-07-29T11:30:00Z"/>
          <w:rFonts w:ascii="Times New Roman" w:hAnsi="Times New Roman" w:cs="Times New Roman"/>
        </w:rPr>
      </w:pPr>
      <w:del w:id="37" w:author="DELL" w:date="2016-07-29T11:30:00Z">
        <w:r w:rsidRPr="009A2357" w:rsidDel="00A76EA1">
          <w:rPr>
            <w:rFonts w:ascii="Times New Roman" w:hAnsi="Times New Roman" w:cs="Times New Roman"/>
          </w:rPr>
          <w:tab/>
        </w:r>
        <w:r w:rsidRPr="009A2357" w:rsidDel="00A76EA1">
          <w:rPr>
            <w:rFonts w:ascii="Times New Roman" w:hAnsi="Times New Roman" w:cs="Times New Roman"/>
          </w:rPr>
          <w:tab/>
        </w:r>
        <w:r w:rsidRPr="009A2357" w:rsidDel="00A76EA1">
          <w:rPr>
            <w:rFonts w:ascii="Times New Roman" w:hAnsi="Times New Roman" w:cs="Times New Roman"/>
          </w:rPr>
          <w:tab/>
          <w:delText>UPDATE:UserID</w:delText>
        </w:r>
      </w:del>
    </w:p>
    <w:p w:rsidR="00FD19A2" w:rsidRPr="009A2357" w:rsidDel="00A76EA1" w:rsidRDefault="00FD19A2" w:rsidP="00FD19A2">
      <w:pPr>
        <w:rPr>
          <w:del w:id="38" w:author="DELL" w:date="2016-07-29T11:30:00Z"/>
          <w:rFonts w:ascii="Times New Roman" w:hAnsi="Times New Roman" w:cs="Times New Roman"/>
        </w:rPr>
      </w:pPr>
      <w:del w:id="39" w:author="DELL" w:date="2016-07-29T11:30:00Z">
        <w:r w:rsidRPr="009A2357" w:rsidDel="00A76EA1">
          <w:rPr>
            <w:rFonts w:ascii="Times New Roman" w:hAnsi="Times New Roman" w:cs="Times New Roman"/>
          </w:rPr>
          <w:tab/>
        </w:r>
        <w:r w:rsidRPr="009A2357" w:rsidDel="00A76EA1">
          <w:rPr>
            <w:rFonts w:ascii="Times New Roman" w:hAnsi="Times New Roman" w:cs="Times New Roman"/>
          </w:rPr>
          <w:tab/>
        </w:r>
        <w:r w:rsidRPr="009A2357" w:rsidDel="00A76EA1">
          <w:rPr>
            <w:rFonts w:ascii="Times New Roman" w:hAnsi="Times New Roman" w:cs="Times New Roman"/>
          </w:rPr>
          <w:tab/>
          <w:delText>DELETE:UserID</w:delText>
        </w:r>
      </w:del>
    </w:p>
    <w:p w:rsidR="00FD19A2" w:rsidRPr="009A2357" w:rsidDel="00A76EA1" w:rsidRDefault="00FD19A2" w:rsidP="00FD19A2">
      <w:pPr>
        <w:rPr>
          <w:del w:id="40" w:author="DELL" w:date="2016-07-29T11:30:00Z"/>
          <w:rFonts w:ascii="Times New Roman" w:hAnsi="Times New Roman" w:cs="Times New Roman"/>
        </w:rPr>
      </w:pPr>
      <w:del w:id="41" w:author="DELL" w:date="2016-07-29T11:30:00Z">
        <w:r w:rsidRPr="009A2357" w:rsidDel="00A76EA1">
          <w:rPr>
            <w:rFonts w:ascii="Times New Roman" w:hAnsi="Times New Roman" w:cs="Times New Roman"/>
          </w:rPr>
          <w:tab/>
        </w:r>
        <w:r w:rsidRPr="009A2357" w:rsidDel="00A76EA1">
          <w:rPr>
            <w:rFonts w:ascii="Times New Roman" w:hAnsi="Times New Roman" w:cs="Times New Roman"/>
          </w:rPr>
          <w:tab/>
        </w:r>
        <w:r w:rsidRPr="009A2357" w:rsidDel="00A76EA1">
          <w:rPr>
            <w:rFonts w:ascii="Times New Roman" w:hAnsi="Times New Roman" w:cs="Times New Roman"/>
          </w:rPr>
          <w:tab/>
          <w:delText xml:space="preserve">Timestamp = </w:delText>
        </w:r>
        <w:r w:rsidRPr="006A5811" w:rsidDel="00A76EA1">
          <w:rPr>
            <w:rFonts w:ascii="Times New Roman" w:hAnsi="Times New Roman" w:cs="Times New Roman"/>
            <w:highlight w:val="yellow"/>
          </w:rPr>
          <w:delText>importtime/updatetime/deletetime</w:delText>
        </w:r>
        <w:r w:rsidR="006A5811" w:rsidDel="00A76EA1">
          <w:rPr>
            <w:rFonts w:ascii="Times New Roman" w:hAnsi="Times New Roman" w:cs="Times New Roman" w:hint="eastAsia"/>
            <w:highlight w:val="yellow"/>
          </w:rPr>
          <w:delText>*</w:delText>
        </w:r>
        <w:r w:rsidR="006A5811" w:rsidDel="00A76EA1">
          <w:rPr>
            <w:rFonts w:ascii="Times New Roman" w:hAnsi="Times New Roman" w:cs="Times New Roman" w:hint="eastAsia"/>
          </w:rPr>
          <w:delText>1000</w:delText>
        </w:r>
      </w:del>
    </w:p>
    <w:p w:rsidR="00FD19A2" w:rsidRPr="009A2357" w:rsidDel="00A76EA1" w:rsidRDefault="00FD19A2" w:rsidP="00FD19A2">
      <w:pPr>
        <w:rPr>
          <w:del w:id="42" w:author="DELL" w:date="2016-07-29T11:30:00Z"/>
          <w:rFonts w:ascii="Times New Roman" w:hAnsi="Times New Roman" w:cs="Times New Roman"/>
        </w:rPr>
      </w:pPr>
      <w:del w:id="43" w:author="DELL" w:date="2016-07-29T11:30:00Z">
        <w:r w:rsidRPr="009A2357" w:rsidDel="00A76EA1">
          <w:rPr>
            <w:rFonts w:ascii="Times New Roman" w:hAnsi="Times New Roman" w:cs="Times New Roman"/>
          </w:rPr>
          <w:tab/>
        </w:r>
        <w:r w:rsidRPr="009A2357" w:rsidDel="00A76EA1">
          <w:rPr>
            <w:rFonts w:ascii="Times New Roman" w:hAnsi="Times New Roman" w:cs="Times New Roman"/>
          </w:rPr>
          <w:tab/>
        </w:r>
        <w:r w:rsidRPr="009A2357" w:rsidDel="00A76EA1">
          <w:rPr>
            <w:rFonts w:ascii="Times New Roman" w:hAnsi="Times New Roman" w:cs="Times New Roman"/>
          </w:rPr>
          <w:tab/>
        </w:r>
        <w:r w:rsidRPr="009A2357" w:rsidDel="00A76EA1">
          <w:rPr>
            <w:rFonts w:ascii="Times New Roman" w:cs="Times New Roman"/>
          </w:rPr>
          <w:delText>每次操作（</w:delText>
        </w:r>
        <w:r w:rsidRPr="009A2357" w:rsidDel="00A76EA1">
          <w:rPr>
            <w:rFonts w:ascii="Times New Roman" w:hAnsi="Times New Roman" w:cs="Times New Roman"/>
          </w:rPr>
          <w:delText>import/update/delete</w:delText>
        </w:r>
        <w:r w:rsidRPr="009A2357" w:rsidDel="00A76EA1">
          <w:rPr>
            <w:rFonts w:ascii="Times New Roman" w:cs="Times New Roman"/>
          </w:rPr>
          <w:delText>）产生一条记录，</w:delText>
        </w:r>
      </w:del>
    </w:p>
    <w:p w:rsidR="00A76EA1" w:rsidRPr="009A2357" w:rsidRDefault="00A76EA1" w:rsidP="00A76EA1">
      <w:pPr>
        <w:pStyle w:val="a5"/>
        <w:ind w:leftChars="343" w:left="720" w:firstLineChars="75" w:firstLine="180"/>
        <w:rPr>
          <w:ins w:id="44" w:author="DELL" w:date="2016-07-29T11:30:00Z"/>
          <w:rFonts w:ascii="Times New Roman" w:hAnsi="Times New Roman" w:cs="Times New Roman"/>
          <w:sz w:val="24"/>
        </w:rPr>
      </w:pPr>
      <w:ins w:id="45" w:author="DELL" w:date="2016-07-29T11:30:00Z">
        <w:r>
          <w:rPr>
            <w:rFonts w:ascii="Times New Roman" w:hAnsi="Times New Roman" w:cs="Times New Roman" w:hint="eastAsia"/>
            <w:sz w:val="24"/>
          </w:rPr>
          <w:t>i</w:t>
        </w:r>
        <w:r w:rsidRPr="009A2357">
          <w:rPr>
            <w:rFonts w:ascii="Times New Roman" w:hAnsi="Times New Roman" w:cs="Times New Roman"/>
            <w:sz w:val="24"/>
          </w:rPr>
          <w:t xml:space="preserve">mport: </w:t>
        </w:r>
        <w:r w:rsidRPr="009A2357">
          <w:rPr>
            <w:rFonts w:ascii="Times New Roman" w:cs="Times New Roman"/>
            <w:sz w:val="24"/>
          </w:rPr>
          <w:t>值为</w:t>
        </w:r>
        <w:r w:rsidRPr="009A2357">
          <w:rPr>
            <w:rFonts w:ascii="Times New Roman" w:hAnsi="Times New Roman" w:cs="Times New Roman"/>
            <w:sz w:val="24"/>
          </w:rPr>
          <w:t>importuserid</w:t>
        </w:r>
        <w:r w:rsidRPr="009A2357">
          <w:rPr>
            <w:rFonts w:ascii="Times New Roman" w:cs="Times New Roman"/>
            <w:sz w:val="24"/>
          </w:rPr>
          <w:t>，</w:t>
        </w:r>
        <w:r w:rsidRPr="009A2357">
          <w:rPr>
            <w:rFonts w:ascii="Times New Roman" w:cs="Times New Roman"/>
            <w:color w:val="000000"/>
            <w:szCs w:val="18"/>
          </w:rPr>
          <w:t>时间戳为</w:t>
        </w:r>
        <w:r w:rsidRPr="009A2357">
          <w:rPr>
            <w:rFonts w:ascii="Times New Roman" w:hAnsi="Times New Roman" w:cs="Times New Roman"/>
            <w:color w:val="000000"/>
            <w:szCs w:val="18"/>
          </w:rPr>
          <w:t>importtime</w:t>
        </w:r>
        <w:r>
          <w:rPr>
            <w:rFonts w:ascii="Times New Roman" w:hAnsi="Times New Roman" w:cs="Times New Roman" w:hint="eastAsia"/>
            <w:color w:val="000000"/>
            <w:szCs w:val="18"/>
          </w:rPr>
          <w:t>*1000</w:t>
        </w:r>
      </w:ins>
      <w:ins w:id="46" w:author="DELL" w:date="2016-08-03T17:17:00Z">
        <w:r w:rsidR="00367F13">
          <w:rPr>
            <w:rFonts w:ascii="Times New Roman" w:hAnsi="Times New Roman" w:cs="Times New Roman" w:hint="eastAsia"/>
            <w:color w:val="000000"/>
            <w:kern w:val="0"/>
            <w:szCs w:val="18"/>
          </w:rPr>
          <w:t>，</w:t>
        </w:r>
        <w:r w:rsidR="00367F13">
          <w:rPr>
            <w:rFonts w:ascii="Times New Roman" w:hAnsi="Times New Roman" w:cs="Times New Roman"/>
            <w:color w:val="000000"/>
            <w:kern w:val="0"/>
            <w:szCs w:val="18"/>
          </w:rPr>
          <w:t>value=userid</w:t>
        </w:r>
      </w:ins>
    </w:p>
    <w:p w:rsidR="00A76EA1" w:rsidRPr="009A2357" w:rsidRDefault="00A76EA1" w:rsidP="00A76EA1">
      <w:pPr>
        <w:pStyle w:val="a5"/>
        <w:ind w:leftChars="314" w:left="659" w:firstLineChars="75" w:firstLine="180"/>
        <w:rPr>
          <w:ins w:id="47" w:author="DELL" w:date="2016-07-29T11:30:00Z"/>
          <w:rFonts w:ascii="Times New Roman" w:hAnsi="Times New Roman" w:cs="Times New Roman"/>
          <w:sz w:val="24"/>
        </w:rPr>
      </w:pPr>
      <w:ins w:id="48" w:author="DELL" w:date="2016-07-29T11:30:00Z">
        <w:r>
          <w:rPr>
            <w:rFonts w:ascii="Times New Roman" w:hAnsi="Times New Roman" w:cs="Times New Roman" w:hint="eastAsia"/>
            <w:sz w:val="24"/>
          </w:rPr>
          <w:t>u</w:t>
        </w:r>
        <w:r w:rsidRPr="009A2357">
          <w:rPr>
            <w:rFonts w:ascii="Times New Roman" w:hAnsi="Times New Roman" w:cs="Times New Roman"/>
            <w:sz w:val="24"/>
          </w:rPr>
          <w:t>pdate(if exist):</w:t>
        </w:r>
        <w:r w:rsidRPr="009A2357">
          <w:rPr>
            <w:rFonts w:ascii="Times New Roman" w:hAnsi="Times New Roman" w:cs="Times New Roman"/>
            <w:color w:val="000000"/>
            <w:szCs w:val="18"/>
          </w:rPr>
          <w:t xml:space="preserve"> </w:t>
        </w:r>
        <w:r w:rsidRPr="009A2357">
          <w:rPr>
            <w:rFonts w:ascii="Times New Roman" w:cs="Times New Roman"/>
            <w:sz w:val="24"/>
          </w:rPr>
          <w:t>值为</w:t>
        </w:r>
        <w:r w:rsidRPr="009A2357">
          <w:rPr>
            <w:rFonts w:ascii="Times New Roman" w:hAnsi="Times New Roman" w:cs="Times New Roman"/>
            <w:sz w:val="24"/>
          </w:rPr>
          <w:t xml:space="preserve">updateuserid, </w:t>
        </w:r>
        <w:r w:rsidRPr="009A2357">
          <w:rPr>
            <w:rFonts w:ascii="Times New Roman" w:cs="Times New Roman"/>
            <w:color w:val="000000"/>
            <w:szCs w:val="18"/>
          </w:rPr>
          <w:t>时间戳为</w:t>
        </w:r>
        <w:r w:rsidRPr="009A2357">
          <w:rPr>
            <w:rFonts w:ascii="Times New Roman" w:hAnsi="Times New Roman" w:cs="Times New Roman"/>
            <w:color w:val="000000"/>
            <w:szCs w:val="18"/>
          </w:rPr>
          <w:t>updatetime</w:t>
        </w:r>
        <w:r>
          <w:rPr>
            <w:rFonts w:ascii="Times New Roman" w:hAnsi="Times New Roman" w:cs="Times New Roman" w:hint="eastAsia"/>
            <w:color w:val="000000"/>
            <w:szCs w:val="18"/>
          </w:rPr>
          <w:t>*1000</w:t>
        </w:r>
      </w:ins>
      <w:ins w:id="49" w:author="DELL" w:date="2016-08-03T17:17:00Z">
        <w:r w:rsidR="00367F13">
          <w:rPr>
            <w:rFonts w:ascii="Times New Roman" w:hAnsi="Times New Roman" w:cs="Times New Roman" w:hint="eastAsia"/>
            <w:color w:val="000000"/>
            <w:kern w:val="0"/>
            <w:szCs w:val="18"/>
          </w:rPr>
          <w:t>，</w:t>
        </w:r>
        <w:r w:rsidR="00367F13">
          <w:rPr>
            <w:rFonts w:ascii="Times New Roman" w:hAnsi="Times New Roman" w:cs="Times New Roman"/>
            <w:color w:val="000000"/>
            <w:kern w:val="0"/>
            <w:szCs w:val="18"/>
          </w:rPr>
          <w:t>value=userid</w:t>
        </w:r>
      </w:ins>
    </w:p>
    <w:p w:rsidR="00A76EA1" w:rsidRPr="009A2357" w:rsidRDefault="00A76EA1" w:rsidP="00A76EA1">
      <w:pPr>
        <w:pStyle w:val="a5"/>
        <w:ind w:leftChars="286" w:left="601" w:firstLineChars="125" w:firstLine="300"/>
        <w:rPr>
          <w:ins w:id="50" w:author="DELL" w:date="2016-07-29T11:30:00Z"/>
          <w:rFonts w:ascii="Times New Roman" w:hAnsi="Times New Roman" w:cs="Times New Roman"/>
          <w:sz w:val="24"/>
        </w:rPr>
      </w:pPr>
      <w:ins w:id="51" w:author="DELL" w:date="2016-07-29T11:30:00Z">
        <w:r>
          <w:rPr>
            <w:rFonts w:ascii="Times New Roman" w:hAnsi="Times New Roman" w:cs="Times New Roman" w:hint="eastAsia"/>
            <w:sz w:val="24"/>
          </w:rPr>
          <w:t>d</w:t>
        </w:r>
        <w:r w:rsidRPr="009A2357">
          <w:rPr>
            <w:rFonts w:ascii="Times New Roman" w:hAnsi="Times New Roman" w:cs="Times New Roman"/>
            <w:sz w:val="24"/>
          </w:rPr>
          <w:t xml:space="preserve">elete(if exist): </w:t>
        </w:r>
        <w:r w:rsidRPr="009A2357">
          <w:rPr>
            <w:rFonts w:ascii="Times New Roman" w:cs="Times New Roman"/>
            <w:sz w:val="24"/>
          </w:rPr>
          <w:t>值为</w:t>
        </w:r>
        <w:r w:rsidRPr="009A2357">
          <w:rPr>
            <w:rFonts w:ascii="Times New Roman" w:hAnsi="Times New Roman" w:cs="Times New Roman"/>
            <w:sz w:val="24"/>
          </w:rPr>
          <w:t>deleteuserid</w:t>
        </w:r>
        <w:r w:rsidRPr="009A2357">
          <w:rPr>
            <w:rFonts w:ascii="Times New Roman" w:hAnsi="Times New Roman" w:cs="Times New Roman"/>
            <w:color w:val="000000"/>
            <w:szCs w:val="18"/>
          </w:rPr>
          <w:t xml:space="preserve"> </w:t>
        </w:r>
        <w:r w:rsidRPr="009A2357">
          <w:rPr>
            <w:rFonts w:ascii="Times New Roman" w:cs="Times New Roman"/>
            <w:color w:val="000000"/>
            <w:szCs w:val="18"/>
          </w:rPr>
          <w:t>时间戳为</w:t>
        </w:r>
        <w:r w:rsidRPr="009A2357">
          <w:rPr>
            <w:rFonts w:ascii="Times New Roman" w:hAnsi="Times New Roman" w:cs="Times New Roman"/>
            <w:color w:val="000000"/>
            <w:szCs w:val="18"/>
          </w:rPr>
          <w:t>deletetime</w:t>
        </w:r>
        <w:r>
          <w:rPr>
            <w:rFonts w:ascii="Times New Roman" w:hAnsi="Times New Roman" w:cs="Times New Roman" w:hint="eastAsia"/>
            <w:color w:val="000000"/>
            <w:szCs w:val="18"/>
          </w:rPr>
          <w:t>*1000</w:t>
        </w:r>
      </w:ins>
      <w:ins w:id="52" w:author="DELL" w:date="2016-08-03T17:17:00Z">
        <w:r w:rsidR="00367F13">
          <w:rPr>
            <w:rFonts w:ascii="Times New Roman" w:hAnsi="Times New Roman" w:cs="Times New Roman" w:hint="eastAsia"/>
            <w:color w:val="000000"/>
            <w:kern w:val="0"/>
            <w:szCs w:val="18"/>
          </w:rPr>
          <w:t>，</w:t>
        </w:r>
        <w:r w:rsidR="00367F13">
          <w:rPr>
            <w:rFonts w:ascii="Times New Roman" w:hAnsi="Times New Roman" w:cs="Times New Roman"/>
            <w:color w:val="000000"/>
            <w:kern w:val="0"/>
            <w:szCs w:val="18"/>
          </w:rPr>
          <w:t>value=userid</w:t>
        </w:r>
      </w:ins>
    </w:p>
    <w:p w:rsidR="00A76EA1" w:rsidRPr="00A76EA1" w:rsidRDefault="00A76EA1" w:rsidP="00FD19A2">
      <w:pPr>
        <w:rPr>
          <w:ins w:id="53" w:author="DELL" w:date="2016-07-29T11:30:00Z"/>
          <w:rFonts w:ascii="Times New Roman" w:hAnsi="Times New Roman" w:cs="Times New Roman"/>
        </w:rPr>
      </w:pPr>
      <w:ins w:id="54" w:author="DELL" w:date="2016-07-29T11:31:00Z">
        <w:r>
          <w:rPr>
            <w:rFonts w:ascii="Times New Roman" w:hAnsi="Times New Roman" w:cs="Times New Roman" w:hint="eastAsia"/>
          </w:rPr>
          <w:t>多个值，用不同版本表示</w:t>
        </w:r>
      </w:ins>
    </w:p>
    <w:p w:rsidR="00FD19A2" w:rsidRPr="009A2357" w:rsidRDefault="00A1140D" w:rsidP="00FD19A2">
      <w:pPr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ab/>
      </w:r>
      <w:r w:rsidRPr="009A2357">
        <w:rPr>
          <w:rFonts w:ascii="Times New Roman" w:hAnsi="Times New Roman" w:cs="Times New Roman"/>
        </w:rPr>
        <w:tab/>
        <w:t>Fast</w:t>
      </w:r>
    </w:p>
    <w:p w:rsidR="00A1140D" w:rsidRPr="009A2357" w:rsidRDefault="00A1140D" w:rsidP="00FD19A2">
      <w:pPr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ab/>
      </w:r>
      <w:r w:rsidRPr="009A2357">
        <w:rPr>
          <w:rFonts w:ascii="Times New Roman" w:hAnsi="Times New Roman" w:cs="Times New Roman"/>
        </w:rPr>
        <w:tab/>
        <w:t>OfflineTime</w:t>
      </w:r>
    </w:p>
    <w:p w:rsidR="00A1140D" w:rsidRPr="009A2357" w:rsidRDefault="00A1140D" w:rsidP="00FD19A2">
      <w:pPr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ab/>
      </w:r>
      <w:r w:rsidRPr="009A2357">
        <w:rPr>
          <w:rFonts w:ascii="Times New Roman" w:hAnsi="Times New Roman" w:cs="Times New Roman"/>
        </w:rPr>
        <w:tab/>
        <w:t>LastReportTime</w:t>
      </w:r>
    </w:p>
    <w:p w:rsidR="002914A4" w:rsidRDefault="00F775BD" w:rsidP="002914A4">
      <w:pPr>
        <w:rPr>
          <w:ins w:id="55" w:author="DELL" w:date="2016-08-02T11:54:00Z"/>
          <w:rFonts w:ascii="Times New Roman" w:hAnsi="Times New Roman" w:cs="Times New Roman"/>
        </w:rPr>
      </w:pPr>
      <w:ins w:id="56" w:author="DELL" w:date="2016-08-02T11:53:00Z">
        <w:r>
          <w:rPr>
            <w:rFonts w:ascii="Times New Roman" w:hAnsi="Times New Roman" w:cs="Times New Roman"/>
          </w:rPr>
          <w:t>没有</w:t>
        </w:r>
        <w:r>
          <w:rPr>
            <w:rFonts w:ascii="Times New Roman" w:hAnsi="Times New Roman" w:cs="Times New Roman"/>
          </w:rPr>
          <w:t>entityid</w:t>
        </w:r>
        <w:r>
          <w:rPr>
            <w:rFonts w:ascii="Times New Roman" w:hAnsi="Times New Roman" w:cs="Times New Roman" w:hint="eastAsia"/>
          </w:rPr>
          <w:t>，</w:t>
        </w:r>
        <w:r>
          <w:rPr>
            <w:rFonts w:ascii="Times New Roman" w:hAnsi="Times New Roman" w:cs="Times New Roman"/>
          </w:rPr>
          <w:t>如何根据</w:t>
        </w:r>
        <w:r>
          <w:rPr>
            <w:rFonts w:ascii="Times New Roman" w:hAnsi="Times New Roman" w:cs="Times New Roman"/>
          </w:rPr>
          <w:t>mac</w:t>
        </w:r>
        <w:r>
          <w:rPr>
            <w:rFonts w:ascii="Times New Roman" w:hAnsi="Times New Roman" w:cs="Times New Roman"/>
          </w:rPr>
          <w:t>查找</w:t>
        </w:r>
        <w:r>
          <w:rPr>
            <w:rFonts w:ascii="Times New Roman" w:hAnsi="Times New Roman" w:cs="Times New Roman"/>
          </w:rPr>
          <w:t>entity</w:t>
        </w:r>
        <w:r>
          <w:rPr>
            <w:rFonts w:ascii="Times New Roman" w:hAnsi="Times New Roman" w:cs="Times New Roman" w:hint="eastAsia"/>
          </w:rPr>
          <w:t>？</w:t>
        </w:r>
      </w:ins>
    </w:p>
    <w:p w:rsidR="00F775BD" w:rsidRPr="009A2357" w:rsidRDefault="00F775BD" w:rsidP="002914A4">
      <w:pPr>
        <w:rPr>
          <w:rFonts w:ascii="Times New Roman" w:hAnsi="Times New Roman" w:cs="Times New Roman"/>
        </w:rPr>
      </w:pPr>
      <w:ins w:id="57" w:author="DELL" w:date="2016-08-02T11:54:00Z">
        <w:r>
          <w:rPr>
            <w:rFonts w:ascii="Times New Roman" w:hAnsi="Times New Roman" w:cs="Times New Roman" w:hint="eastAsia"/>
          </w:rPr>
          <w:tab/>
        </w:r>
        <w:r>
          <w:rPr>
            <w:rFonts w:ascii="Times New Roman" w:hAnsi="Times New Roman" w:cs="Times New Roman"/>
          </w:rPr>
          <w:t>M</w:t>
        </w:r>
        <w:r>
          <w:rPr>
            <w:rFonts w:ascii="Times New Roman" w:hAnsi="Times New Roman" w:cs="Times New Roman" w:hint="eastAsia"/>
          </w:rPr>
          <w:t>ac-&gt;nodeid</w:t>
        </w:r>
      </w:ins>
      <w:ins w:id="58" w:author="DELL" w:date="2016-08-02T12:10:00Z">
        <w:r w:rsidR="00003A22">
          <w:rPr>
            <w:rFonts w:ascii="Times New Roman" w:hAnsi="Times New Roman" w:cs="Times New Roman" w:hint="eastAsia"/>
          </w:rPr>
          <w:t>+</w:t>
        </w:r>
      </w:ins>
      <w:ins w:id="59" w:author="DELL" w:date="2016-08-02T12:11:00Z">
        <w:r w:rsidR="00E756F4">
          <w:rPr>
            <w:rFonts w:ascii="Times New Roman" w:hAnsi="Times New Roman" w:cs="Times New Roman" w:hint="eastAsia"/>
          </w:rPr>
          <w:t>(</w:t>
        </w:r>
      </w:ins>
      <w:ins w:id="60" w:author="DELL" w:date="2016-08-02T12:10:00Z">
        <w:r w:rsidR="00003A22">
          <w:rPr>
            <w:rFonts w:ascii="Times New Roman" w:hAnsi="Times New Roman" w:cs="Times New Roman" w:hint="eastAsia"/>
          </w:rPr>
          <w:t>sensor</w:t>
        </w:r>
      </w:ins>
      <w:ins w:id="61" w:author="DELL" w:date="2016-08-02T12:11:00Z">
        <w:r w:rsidR="00003A22">
          <w:rPr>
            <w:rFonts w:ascii="Times New Roman" w:hAnsi="Times New Roman" w:cs="Times New Roman" w:hint="eastAsia"/>
          </w:rPr>
          <w:t>Num</w:t>
        </w:r>
        <w:r w:rsidR="00E756F4">
          <w:rPr>
            <w:rFonts w:ascii="Times New Roman" w:hAnsi="Times New Roman" w:cs="Times New Roman" w:hint="eastAsia"/>
          </w:rPr>
          <w:t>/channelID)</w:t>
        </w:r>
      </w:ins>
      <w:ins w:id="62" w:author="DELL" w:date="2016-08-02T11:54:00Z">
        <w:r>
          <w:rPr>
            <w:rFonts w:ascii="Times New Roman" w:hAnsi="Times New Roman" w:cs="Times New Roman" w:hint="eastAsia"/>
          </w:rPr>
          <w:t>-&gt;entityid</w:t>
        </w:r>
      </w:ins>
    </w:p>
    <w:p w:rsidR="008159B8" w:rsidRPr="009A2357" w:rsidRDefault="008159B8">
      <w:pPr>
        <w:rPr>
          <w:rFonts w:ascii="Times New Roman" w:hAnsi="Times New Roman" w:cs="Times New Roman"/>
        </w:rPr>
      </w:pPr>
    </w:p>
    <w:p w:rsidR="008159B8" w:rsidRPr="009A2357" w:rsidRDefault="008159B8">
      <w:pPr>
        <w:rPr>
          <w:rFonts w:ascii="Times New Roman" w:hAnsi="Times New Roman" w:cs="Times New Roman"/>
        </w:rPr>
      </w:pPr>
    </w:p>
    <w:p w:rsidR="008159B8" w:rsidRPr="009A2357" w:rsidRDefault="008159B8">
      <w:pPr>
        <w:rPr>
          <w:rFonts w:ascii="Times New Roman" w:hAnsi="Times New Roman" w:cs="Times New Roman"/>
        </w:rPr>
      </w:pPr>
    </w:p>
    <w:p w:rsidR="008159B8" w:rsidRPr="009A2357" w:rsidRDefault="008159B8">
      <w:pPr>
        <w:rPr>
          <w:rFonts w:ascii="Times New Roman" w:hAnsi="Times New Roman" w:cs="Times New Roman"/>
        </w:rPr>
      </w:pPr>
    </w:p>
    <w:p w:rsidR="00E052CB" w:rsidDel="00192FDF" w:rsidRDefault="00E052CB" w:rsidP="00E052CB">
      <w:pPr>
        <w:rPr>
          <w:del w:id="63" w:author="DELL" w:date="2016-08-02T13:41:00Z"/>
          <w:rFonts w:ascii="Times New Roman" w:hAnsi="Times New Roman" w:cs="Times New Roman"/>
          <w:b/>
          <w:bCs/>
        </w:rPr>
      </w:pPr>
    </w:p>
    <w:p w:rsidR="00192FDF" w:rsidRDefault="00192FDF" w:rsidP="005C60D9">
      <w:pPr>
        <w:pStyle w:val="1"/>
        <w:rPr>
          <w:ins w:id="64" w:author="张亮亮" w:date="2016-10-25T14:14:00Z"/>
          <w:rFonts w:ascii="Times New Roman" w:hAnsi="Times New Roman" w:cs="Times New Roman"/>
          <w:kern w:val="2"/>
          <w:sz w:val="21"/>
          <w:szCs w:val="22"/>
        </w:rPr>
      </w:pPr>
    </w:p>
    <w:p w:rsidR="00192FDF" w:rsidRDefault="00192FDF">
      <w:pPr>
        <w:rPr>
          <w:ins w:id="65" w:author="张亮亮" w:date="2016-10-25T14:14:00Z"/>
        </w:rPr>
        <w:pPrChange w:id="66" w:author="张亮亮" w:date="2016-10-25T14:14:00Z">
          <w:pPr>
            <w:pStyle w:val="1"/>
          </w:pPr>
        </w:pPrChange>
      </w:pPr>
    </w:p>
    <w:p w:rsidR="00192FDF" w:rsidRPr="00192FDF" w:rsidRDefault="00192FDF">
      <w:pPr>
        <w:rPr>
          <w:ins w:id="67" w:author="张亮亮" w:date="2016-10-25T14:14:00Z"/>
          <w:b/>
          <w:bCs/>
          <w:rPrChange w:id="68" w:author="张亮亮" w:date="2016-10-25T14:14:00Z">
            <w:rPr>
              <w:ins w:id="69" w:author="张亮亮" w:date="2016-10-25T14:14:00Z"/>
              <w:rFonts w:ascii="Times New Roman" w:hAnsi="Times New Roman" w:cs="Times New Roman"/>
              <w:b w:val="0"/>
              <w:bCs w:val="0"/>
              <w:kern w:val="2"/>
              <w:sz w:val="21"/>
              <w:szCs w:val="22"/>
            </w:rPr>
          </w:rPrChange>
        </w:rPr>
        <w:pPrChange w:id="70" w:author="张亮亮" w:date="2016-10-25T14:14:00Z">
          <w:pPr>
            <w:pStyle w:val="1"/>
          </w:pPr>
        </w:pPrChange>
      </w:pPr>
    </w:p>
    <w:p w:rsidR="00E052CB" w:rsidRPr="00E052CB" w:rsidRDefault="00E052CB" w:rsidP="00E052CB"/>
    <w:p w:rsidR="008159B8" w:rsidRPr="009A2357" w:rsidRDefault="008159B8" w:rsidP="005C60D9">
      <w:pPr>
        <w:pStyle w:val="1"/>
        <w:rPr>
          <w:rFonts w:ascii="Times New Roman" w:hAnsi="Times New Roman" w:cs="Times New Roman"/>
        </w:rPr>
      </w:pPr>
      <w:r w:rsidRPr="009A2357">
        <w:rPr>
          <w:rFonts w:ascii="Times New Roman" w:cs="Times New Roman"/>
        </w:rPr>
        <w:t>表三：</w:t>
      </w:r>
      <w:r w:rsidRPr="009A2357">
        <w:rPr>
          <w:rFonts w:ascii="Times New Roman" w:hAnsi="Times New Roman" w:cs="Times New Roman"/>
        </w:rPr>
        <w:t>udcweb.sensor=&gt; sensor</w:t>
      </w:r>
    </w:p>
    <w:p w:rsidR="005C60D9" w:rsidRPr="009A2357" w:rsidRDefault="005C60D9" w:rsidP="005C60D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Rowkey</w:t>
      </w:r>
    </w:p>
    <w:p w:rsidR="005C60D9" w:rsidRPr="009A2357" w:rsidRDefault="005C60D9" w:rsidP="00B409E5">
      <w:pPr>
        <w:pStyle w:val="a5"/>
        <w:ind w:left="420" w:firstLineChars="0"/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NodeID+Num</w:t>
      </w:r>
    </w:p>
    <w:p w:rsidR="005C60D9" w:rsidRPr="009A2357" w:rsidRDefault="005C60D9" w:rsidP="00774EFB">
      <w:pPr>
        <w:ind w:left="420" w:firstLine="420"/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= udcweb.node.nodeid</w:t>
      </w:r>
      <w:r w:rsidR="00774EFB">
        <w:rPr>
          <w:rFonts w:ascii="Times New Roman" w:hAnsi="Times New Roman" w:cs="Times New Roman" w:hint="eastAsia"/>
          <w:sz w:val="24"/>
        </w:rPr>
        <w:t>(</w:t>
      </w:r>
      <w:r w:rsidR="00F6573A" w:rsidRPr="00E86123">
        <w:rPr>
          <w:rFonts w:ascii="Times New Roman" w:hAnsi="Times New Roman" w:cs="Times New Roman" w:hint="eastAsia"/>
          <w:sz w:val="24"/>
          <w:highlight w:val="yellow"/>
        </w:rPr>
        <w:t>8</w:t>
      </w:r>
      <w:r w:rsidR="00774EFB" w:rsidRPr="00E86123">
        <w:rPr>
          <w:rFonts w:ascii="Times New Roman" w:hAnsi="Times New Roman" w:cs="Times New Roman" w:hint="eastAsia"/>
          <w:sz w:val="24"/>
          <w:highlight w:val="yellow"/>
        </w:rPr>
        <w:t>位</w:t>
      </w:r>
      <w:r w:rsidR="00774EFB">
        <w:rPr>
          <w:rFonts w:ascii="Times New Roman" w:hAnsi="Times New Roman" w:cs="Times New Roman" w:hint="eastAsia"/>
          <w:sz w:val="24"/>
        </w:rPr>
        <w:t>)</w:t>
      </w:r>
      <w:r w:rsidRPr="009A2357">
        <w:rPr>
          <w:rFonts w:ascii="Times New Roman" w:hAnsi="Times New Roman" w:cs="Times New Roman"/>
          <w:sz w:val="24"/>
        </w:rPr>
        <w:t>+udcweb.</w:t>
      </w:r>
      <w:r w:rsidR="00827F99" w:rsidRPr="009A2357">
        <w:rPr>
          <w:rFonts w:ascii="Times New Roman" w:hAnsi="Times New Roman" w:cs="Times New Roman"/>
          <w:sz w:val="24"/>
        </w:rPr>
        <w:t>sensor</w:t>
      </w:r>
      <w:r w:rsidRPr="009A2357">
        <w:rPr>
          <w:rFonts w:ascii="Times New Roman" w:hAnsi="Times New Roman" w:cs="Times New Roman"/>
          <w:sz w:val="24"/>
        </w:rPr>
        <w:t>.num</w:t>
      </w:r>
      <w:r w:rsidR="00774EFB">
        <w:rPr>
          <w:rFonts w:ascii="Times New Roman" w:hAnsi="Times New Roman" w:cs="Times New Roman" w:hint="eastAsia"/>
          <w:sz w:val="24"/>
        </w:rPr>
        <w:t>(3</w:t>
      </w:r>
      <w:r w:rsidR="00774EFB">
        <w:rPr>
          <w:rFonts w:ascii="Times New Roman" w:hAnsi="Times New Roman" w:cs="Times New Roman" w:hint="eastAsia"/>
          <w:sz w:val="24"/>
        </w:rPr>
        <w:t>位</w:t>
      </w:r>
      <w:r w:rsidR="00774EFB">
        <w:rPr>
          <w:rFonts w:ascii="Times New Roman" w:hAnsi="Times New Roman" w:cs="Times New Roman" w:hint="eastAsia"/>
          <w:sz w:val="24"/>
        </w:rPr>
        <w:t>);</w:t>
      </w:r>
    </w:p>
    <w:p w:rsidR="00EB1353" w:rsidRPr="009A2357" w:rsidRDefault="00EB1353" w:rsidP="00EB1353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Column family</w:t>
      </w:r>
    </w:p>
    <w:p w:rsidR="00EB1353" w:rsidRPr="009A2357" w:rsidRDefault="00EB1353" w:rsidP="00EB1353">
      <w:pPr>
        <w:pStyle w:val="a5"/>
        <w:ind w:left="360" w:firstLineChars="0" w:firstLine="0"/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F</w:t>
      </w:r>
    </w:p>
    <w:p w:rsidR="008159B8" w:rsidRPr="009A2357" w:rsidRDefault="00EB1353" w:rsidP="008159B8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Column</w:t>
      </w:r>
      <w:r w:rsidR="00827F99" w:rsidRPr="009A2357">
        <w:rPr>
          <w:rFonts w:ascii="Times New Roman" w:hAnsi="Times New Roman" w:cs="Times New Roman"/>
          <w:sz w:val="24"/>
        </w:rPr>
        <w:t>:</w:t>
      </w:r>
    </w:p>
    <w:p w:rsidR="00740E82" w:rsidRPr="009A2357" w:rsidRDefault="00740E82" w:rsidP="00774EFB">
      <w:pPr>
        <w:pStyle w:val="a5"/>
        <w:ind w:left="780" w:firstLineChars="0" w:firstLine="60"/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Name</w:t>
      </w:r>
    </w:p>
    <w:p w:rsidR="008C2316" w:rsidRPr="009A2357" w:rsidRDefault="00740E82" w:rsidP="00774EFB">
      <w:pPr>
        <w:ind w:left="360" w:firstLine="420"/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Type</w:t>
      </w:r>
    </w:p>
    <w:p w:rsidR="00740E82" w:rsidRPr="009A2357" w:rsidRDefault="00740E82" w:rsidP="00774EFB">
      <w:pPr>
        <w:pStyle w:val="a5"/>
        <w:ind w:left="720" w:firstLineChars="0" w:firstLine="60"/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Lowerlimit</w:t>
      </w:r>
    </w:p>
    <w:p w:rsidR="00740E82" w:rsidRPr="009A2357" w:rsidRDefault="00740E82" w:rsidP="00774EFB">
      <w:pPr>
        <w:pStyle w:val="a5"/>
        <w:ind w:leftChars="314" w:left="659" w:firstLineChars="75" w:firstLine="180"/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Upperlimit</w:t>
      </w:r>
    </w:p>
    <w:p w:rsidR="00740E82" w:rsidRPr="009A2357" w:rsidRDefault="00740E82" w:rsidP="00774EFB">
      <w:pPr>
        <w:pStyle w:val="a5"/>
        <w:ind w:leftChars="286" w:left="601" w:firstLineChars="75" w:firstLine="180"/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Threshold</w:t>
      </w:r>
    </w:p>
    <w:p w:rsidR="008C2316" w:rsidRPr="009A2357" w:rsidRDefault="008C2316" w:rsidP="00774EFB">
      <w:pPr>
        <w:ind w:leftChars="86" w:left="181" w:firstLineChars="225" w:firstLine="540"/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Entity</w:t>
      </w:r>
    </w:p>
    <w:p w:rsidR="00827F99" w:rsidRPr="009A2357" w:rsidRDefault="008C2316" w:rsidP="008C2316">
      <w:pPr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ab/>
      </w:r>
      <w:r w:rsidR="00774EFB">
        <w:rPr>
          <w:rFonts w:ascii="Times New Roman" w:hAnsi="Times New Roman" w:cs="Times New Roman" w:hint="eastAsia"/>
          <w:sz w:val="24"/>
        </w:rPr>
        <w:tab/>
      </w:r>
      <w:r w:rsidRPr="009A2357">
        <w:rPr>
          <w:rFonts w:ascii="Times New Roman" w:hAnsi="Times New Roman" w:cs="Times New Roman"/>
          <w:sz w:val="24"/>
        </w:rPr>
        <w:tab/>
        <w:t>EntityID</w:t>
      </w:r>
      <w:r w:rsidR="00827F99" w:rsidRPr="009A2357">
        <w:rPr>
          <w:rFonts w:ascii="Times New Roman" w:hAnsi="Times New Roman" w:cs="Times New Roman"/>
          <w:sz w:val="24"/>
        </w:rPr>
        <w:t>,</w:t>
      </w:r>
      <w:r w:rsidR="00827F99" w:rsidRPr="009A2357">
        <w:rPr>
          <w:rFonts w:ascii="Times New Roman" w:cs="Times New Roman"/>
          <w:sz w:val="24"/>
        </w:rPr>
        <w:t>用于查询</w:t>
      </w:r>
      <w:r w:rsidR="00827F99" w:rsidRPr="009A2357">
        <w:rPr>
          <w:rFonts w:ascii="Times New Roman" w:hAnsi="Times New Roman" w:cs="Times New Roman"/>
          <w:sz w:val="24"/>
        </w:rPr>
        <w:t>sensor</w:t>
      </w:r>
      <w:r w:rsidR="00827F99" w:rsidRPr="009A2357">
        <w:rPr>
          <w:rFonts w:ascii="Times New Roman" w:cs="Times New Roman"/>
          <w:sz w:val="24"/>
        </w:rPr>
        <w:t>所属</w:t>
      </w:r>
      <w:r w:rsidR="00827F99" w:rsidRPr="009A2357">
        <w:rPr>
          <w:rFonts w:ascii="Times New Roman" w:hAnsi="Times New Roman" w:cs="Times New Roman"/>
          <w:sz w:val="24"/>
        </w:rPr>
        <w:t>entity</w:t>
      </w:r>
    </w:p>
    <w:p w:rsidR="008C2316" w:rsidRPr="009A2357" w:rsidRDefault="008C2316" w:rsidP="00774EFB">
      <w:pPr>
        <w:ind w:left="840" w:firstLine="420"/>
        <w:rPr>
          <w:rFonts w:ascii="Times New Roman" w:hAnsi="Times New Roman" w:cs="Times New Roman"/>
          <w:sz w:val="24"/>
        </w:rPr>
      </w:pPr>
      <w:r w:rsidRPr="009A2357">
        <w:rPr>
          <w:rFonts w:ascii="Times New Roman" w:cs="Times New Roman"/>
          <w:sz w:val="24"/>
        </w:rPr>
        <w:t>历史</w:t>
      </w:r>
      <w:r w:rsidRPr="009A2357">
        <w:rPr>
          <w:rFonts w:ascii="Times New Roman" w:hAnsi="Times New Roman" w:cs="Times New Roman"/>
          <w:sz w:val="24"/>
        </w:rPr>
        <w:t>entity</w:t>
      </w:r>
      <w:r w:rsidRPr="009A2357">
        <w:rPr>
          <w:rFonts w:ascii="Times New Roman" w:cs="Times New Roman"/>
          <w:sz w:val="24"/>
        </w:rPr>
        <w:t>放在旧版本</w:t>
      </w:r>
    </w:p>
    <w:p w:rsidR="00740E82" w:rsidRPr="009A2357" w:rsidRDefault="00740E82" w:rsidP="00774EFB">
      <w:pPr>
        <w:pStyle w:val="a5"/>
        <w:ind w:left="780" w:firstLineChars="0" w:firstLine="60"/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Description</w:t>
      </w:r>
    </w:p>
    <w:p w:rsidR="00E052CB" w:rsidRPr="00E052CB" w:rsidRDefault="00740E82" w:rsidP="00E052CB">
      <w:pPr>
        <w:pStyle w:val="a5"/>
        <w:ind w:left="720" w:firstLineChars="0" w:firstLine="60"/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fast</w:t>
      </w:r>
    </w:p>
    <w:p w:rsidR="00F63113" w:rsidRPr="009A2357" w:rsidRDefault="008159B8" w:rsidP="00F63113">
      <w:pPr>
        <w:pStyle w:val="1"/>
        <w:rPr>
          <w:rFonts w:ascii="Times New Roman" w:hAnsi="Times New Roman" w:cs="Times New Roman"/>
        </w:rPr>
      </w:pPr>
      <w:r w:rsidRPr="009A2357">
        <w:rPr>
          <w:rFonts w:ascii="Times New Roman" w:cs="Times New Roman"/>
        </w:rPr>
        <w:t>表四：</w:t>
      </w:r>
      <w:r w:rsidRPr="009A2357">
        <w:rPr>
          <w:rFonts w:ascii="Times New Roman" w:hAnsi="Times New Roman" w:cs="Times New Roman"/>
        </w:rPr>
        <w:t>udcweb.historydata=&gt; historydata</w:t>
      </w:r>
    </w:p>
    <w:p w:rsidR="00A612DE" w:rsidRPr="009A2357" w:rsidRDefault="00D74A36" w:rsidP="00A612DE">
      <w:pPr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1.</w:t>
      </w:r>
      <w:r w:rsidRPr="009A2357">
        <w:rPr>
          <w:rFonts w:ascii="Times New Roman" w:hAnsi="Times New Roman" w:cs="Times New Roman"/>
          <w:sz w:val="24"/>
        </w:rPr>
        <w:tab/>
      </w:r>
      <w:r w:rsidR="00A612DE" w:rsidRPr="009A2357">
        <w:rPr>
          <w:rFonts w:ascii="Times New Roman" w:hAnsi="Times New Roman" w:cs="Times New Roman"/>
          <w:sz w:val="24"/>
        </w:rPr>
        <w:t>Rowkey</w:t>
      </w:r>
      <w:r w:rsidRPr="009A2357">
        <w:rPr>
          <w:rFonts w:ascii="Times New Roman" w:hAnsi="Times New Roman" w:cs="Times New Roman"/>
          <w:sz w:val="24"/>
        </w:rPr>
        <w:t>:</w:t>
      </w:r>
    </w:p>
    <w:p w:rsidR="00A612DE" w:rsidRPr="009A2357" w:rsidRDefault="00A612DE" w:rsidP="00D74A36">
      <w:pPr>
        <w:pStyle w:val="a5"/>
        <w:ind w:left="420" w:firstLineChars="0"/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EntityID+time</w:t>
      </w:r>
    </w:p>
    <w:p w:rsidR="00A612DE" w:rsidRPr="009A2357" w:rsidRDefault="00B409E5" w:rsidP="00A612DE">
      <w:pPr>
        <w:pStyle w:val="a5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udcweb.historydata.Entity</w:t>
      </w:r>
      <w:r>
        <w:rPr>
          <w:rFonts w:ascii="Times New Roman" w:hAnsi="Times New Roman" w:cs="Times New Roman" w:hint="eastAsia"/>
          <w:sz w:val="24"/>
        </w:rPr>
        <w:t>i</w:t>
      </w:r>
      <w:r w:rsidR="00A612DE" w:rsidRPr="009A2357">
        <w:rPr>
          <w:rFonts w:ascii="Times New Roman" w:hAnsi="Times New Roman" w:cs="Times New Roman"/>
          <w:sz w:val="24"/>
        </w:rPr>
        <w:t xml:space="preserve">d </w:t>
      </w:r>
      <w:r>
        <w:rPr>
          <w:rFonts w:ascii="Times New Roman" w:hAnsi="Times New Roman" w:cs="Times New Roman" w:hint="eastAsia"/>
          <w:sz w:val="24"/>
        </w:rPr>
        <w:t>(8</w:t>
      </w:r>
      <w:r>
        <w:rPr>
          <w:rFonts w:ascii="Times New Roman" w:hAnsi="Times New Roman" w:cs="Times New Roman" w:hint="eastAsia"/>
          <w:sz w:val="24"/>
        </w:rPr>
        <w:t>位</w:t>
      </w:r>
      <w:r>
        <w:rPr>
          <w:rFonts w:ascii="Times New Roman" w:hAnsi="Times New Roman" w:cs="Times New Roman" w:hint="eastAsia"/>
          <w:sz w:val="24"/>
        </w:rPr>
        <w:t>)</w:t>
      </w:r>
      <w:r w:rsidR="00A612DE" w:rsidRPr="009A2357">
        <w:rPr>
          <w:rFonts w:ascii="Times New Roman" w:hAnsi="Times New Roman" w:cs="Times New Roman"/>
          <w:sz w:val="24"/>
        </w:rPr>
        <w:t>+udcweb.historydata.time</w:t>
      </w:r>
      <w:r>
        <w:rPr>
          <w:rFonts w:ascii="Times New Roman" w:hAnsi="Times New Roman" w:cs="Times New Roman" w:hint="eastAsia"/>
          <w:sz w:val="24"/>
        </w:rPr>
        <w:t>(10</w:t>
      </w:r>
      <w:r>
        <w:rPr>
          <w:rFonts w:ascii="Times New Roman" w:hAnsi="Times New Roman" w:cs="Times New Roman" w:hint="eastAsia"/>
          <w:sz w:val="24"/>
        </w:rPr>
        <w:t>位</w:t>
      </w:r>
      <w:r>
        <w:rPr>
          <w:rFonts w:ascii="Times New Roman" w:hAnsi="Times New Roman" w:cs="Times New Roman" w:hint="eastAsia"/>
          <w:sz w:val="24"/>
        </w:rPr>
        <w:t>)</w:t>
      </w:r>
    </w:p>
    <w:p w:rsidR="00A612DE" w:rsidRPr="009A2357" w:rsidRDefault="00A612DE" w:rsidP="00A612DE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Column Family</w:t>
      </w:r>
    </w:p>
    <w:p w:rsidR="00A612DE" w:rsidRPr="009A2357" w:rsidRDefault="00A612DE" w:rsidP="005D7367">
      <w:pPr>
        <w:pStyle w:val="a5"/>
        <w:ind w:left="780" w:firstLineChars="0" w:firstLine="60"/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F</w:t>
      </w:r>
    </w:p>
    <w:p w:rsidR="00A612DE" w:rsidRPr="009A2357" w:rsidRDefault="00D74A36" w:rsidP="00A612DE">
      <w:pPr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3.</w:t>
      </w:r>
      <w:r w:rsidRPr="009A2357">
        <w:rPr>
          <w:rFonts w:ascii="Times New Roman" w:hAnsi="Times New Roman" w:cs="Times New Roman"/>
          <w:sz w:val="24"/>
        </w:rPr>
        <w:tab/>
      </w:r>
      <w:r w:rsidR="00A612DE" w:rsidRPr="009A2357">
        <w:rPr>
          <w:rFonts w:ascii="Times New Roman" w:hAnsi="Times New Roman" w:cs="Times New Roman"/>
          <w:sz w:val="24"/>
        </w:rPr>
        <w:t>Colunm</w:t>
      </w:r>
    </w:p>
    <w:p w:rsidR="009A2357" w:rsidRDefault="00D65FCF" w:rsidP="009A2357">
      <w:pPr>
        <w:ind w:firstLineChars="250" w:firstLine="600"/>
        <w:rPr>
          <w:rFonts w:asci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nodeid</w:t>
      </w:r>
      <w:del w:id="71" w:author="DELL" w:date="2016-08-02T13:08:00Z">
        <w:r w:rsidRPr="009A2357" w:rsidDel="00F12F56">
          <w:rPr>
            <w:rFonts w:ascii="Times New Roman" w:hAnsi="Times New Roman" w:cs="Times New Roman"/>
            <w:sz w:val="24"/>
          </w:rPr>
          <w:delText>1</w:delText>
        </w:r>
      </w:del>
      <w:r w:rsidR="00A612DE" w:rsidRPr="009A2357">
        <w:rPr>
          <w:rFonts w:ascii="Times New Roman" w:cs="Times New Roman"/>
          <w:sz w:val="24"/>
        </w:rPr>
        <w:t>：</w:t>
      </w:r>
    </w:p>
    <w:p w:rsidR="009A2357" w:rsidRDefault="00821F06" w:rsidP="009A2357">
      <w:pPr>
        <w:ind w:left="10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verson1</w:t>
      </w:r>
      <w:r w:rsidR="00D74A36" w:rsidRPr="009A2357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sensor1.data</w:t>
      </w:r>
      <w:r w:rsidR="00D74A36" w:rsidRPr="009A2357">
        <w:rPr>
          <w:rFonts w:ascii="Times New Roman" w:hAnsi="Times New Roman" w:cs="Times New Roman"/>
          <w:sz w:val="24"/>
        </w:rPr>
        <w:t>)</w:t>
      </w:r>
      <w:r w:rsidR="00A612DE" w:rsidRPr="009A2357">
        <w:rPr>
          <w:rFonts w:ascii="Times New Roman" w:hAnsi="Times New Roman" w:cs="Times New Roman"/>
          <w:sz w:val="24"/>
        </w:rPr>
        <w:t>,</w:t>
      </w:r>
      <w:r w:rsidR="0014439F" w:rsidRPr="00E86123">
        <w:rPr>
          <w:rFonts w:ascii="Times New Roman" w:hAnsi="Times New Roman" w:cs="Times New Roman"/>
          <w:sz w:val="24"/>
          <w:highlight w:val="yellow"/>
        </w:rPr>
        <w:t>时间戳为</w:t>
      </w:r>
      <w:del w:id="72" w:author="DELL" w:date="2016-07-29T11:53:00Z">
        <w:r w:rsidR="0014439F" w:rsidRPr="00E86123" w:rsidDel="00694E54">
          <w:rPr>
            <w:rFonts w:ascii="Times New Roman" w:hAnsi="Times New Roman" w:cs="Times New Roman"/>
            <w:sz w:val="24"/>
            <w:highlight w:val="yellow"/>
          </w:rPr>
          <w:delText>rowkey</w:delText>
        </w:r>
        <w:r w:rsidR="0014439F" w:rsidRPr="00E86123" w:rsidDel="00694E54">
          <w:rPr>
            <w:rFonts w:ascii="Times New Roman" w:hAnsi="Times New Roman" w:cs="Times New Roman"/>
            <w:sz w:val="24"/>
            <w:highlight w:val="yellow"/>
          </w:rPr>
          <w:delText>中的</w:delText>
        </w:r>
        <w:r w:rsidR="0014439F" w:rsidRPr="00E86123" w:rsidDel="00694E54">
          <w:rPr>
            <w:rFonts w:ascii="Times New Roman" w:hAnsi="Times New Roman" w:cs="Times New Roman"/>
            <w:sz w:val="24"/>
            <w:highlight w:val="yellow"/>
          </w:rPr>
          <w:delText>time</w:delText>
        </w:r>
        <w:r w:rsidR="00E86123" w:rsidDel="00694E54">
          <w:rPr>
            <w:rFonts w:ascii="Times New Roman" w:hAnsi="Times New Roman" w:cs="Times New Roman" w:hint="eastAsia"/>
            <w:sz w:val="24"/>
            <w:highlight w:val="yellow"/>
          </w:rPr>
          <w:delText>*1000</w:delText>
        </w:r>
        <w:r w:rsidR="0014439F" w:rsidRPr="00E86123" w:rsidDel="00694E54">
          <w:rPr>
            <w:rFonts w:ascii="Times New Roman" w:hAnsi="Times New Roman" w:cs="Times New Roman" w:hint="eastAsia"/>
            <w:sz w:val="24"/>
            <w:highlight w:val="yellow"/>
          </w:rPr>
          <w:delText>+</w:delText>
        </w:r>
      </w:del>
      <w:r w:rsidR="0014439F" w:rsidRPr="00E86123">
        <w:rPr>
          <w:rFonts w:ascii="Times New Roman" w:hAnsi="Times New Roman" w:cs="Times New Roman"/>
          <w:sz w:val="24"/>
          <w:highlight w:val="yellow"/>
        </w:rPr>
        <w:t>sensorNum</w:t>
      </w:r>
    </w:p>
    <w:p w:rsidR="00821F06" w:rsidRDefault="00821F06" w:rsidP="00821F06">
      <w:pPr>
        <w:ind w:left="10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verson2</w:t>
      </w:r>
      <w:r w:rsidRPr="009A2357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sensor2.data</w:t>
      </w:r>
      <w:r w:rsidRPr="009A2357">
        <w:rPr>
          <w:rFonts w:ascii="Times New Roman" w:hAnsi="Times New Roman" w:cs="Times New Roman"/>
          <w:sz w:val="24"/>
        </w:rPr>
        <w:t>),</w:t>
      </w:r>
    </w:p>
    <w:p w:rsidR="00821F06" w:rsidRPr="00821F06" w:rsidRDefault="00821F06" w:rsidP="00821F06">
      <w:pPr>
        <w:ind w:left="10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verson3</w:t>
      </w:r>
      <w:r w:rsidRPr="009A2357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sensor3.data</w:t>
      </w:r>
      <w:r w:rsidRPr="009A2357">
        <w:rPr>
          <w:rFonts w:ascii="Times New Roman" w:hAnsi="Times New Roman" w:cs="Times New Roman"/>
          <w:sz w:val="24"/>
        </w:rPr>
        <w:t>),</w:t>
      </w:r>
    </w:p>
    <w:p w:rsidR="009A2357" w:rsidDel="00F12F56" w:rsidRDefault="00D65FCF">
      <w:pPr>
        <w:ind w:firstLineChars="250" w:firstLine="600"/>
        <w:rPr>
          <w:del w:id="73" w:author="DELL" w:date="2016-08-02T13:08:00Z"/>
          <w:rFonts w:ascii="Times New Roman" w:hAnsi="Times New Roman" w:cs="Times New Roman"/>
          <w:sz w:val="24"/>
        </w:rPr>
      </w:pPr>
      <w:del w:id="74" w:author="DELL" w:date="2016-08-02T13:08:00Z">
        <w:r w:rsidRPr="009A2357" w:rsidDel="00F12F56">
          <w:rPr>
            <w:rFonts w:ascii="Times New Roman" w:hAnsi="Times New Roman" w:cs="Times New Roman"/>
            <w:sz w:val="24"/>
          </w:rPr>
          <w:delText>nodeid2</w:delText>
        </w:r>
        <w:r w:rsidR="00D74A36" w:rsidRPr="009A2357" w:rsidDel="00F12F56">
          <w:rPr>
            <w:rFonts w:ascii="Times New Roman" w:hAnsi="Times New Roman" w:cs="Times New Roman"/>
            <w:sz w:val="24"/>
          </w:rPr>
          <w:delText>:</w:delText>
        </w:r>
      </w:del>
    </w:p>
    <w:p w:rsidR="00821F06" w:rsidDel="00F12F56" w:rsidRDefault="00821F06" w:rsidP="00821F06">
      <w:pPr>
        <w:ind w:left="1020"/>
        <w:rPr>
          <w:del w:id="75" w:author="DELL" w:date="2016-08-02T13:08:00Z"/>
          <w:rFonts w:ascii="Times New Roman" w:hAnsi="Times New Roman" w:cs="Times New Roman"/>
          <w:sz w:val="24"/>
        </w:rPr>
      </w:pPr>
      <w:del w:id="76" w:author="DELL" w:date="2016-08-02T13:08:00Z">
        <w:r w:rsidDel="00F12F56">
          <w:rPr>
            <w:rFonts w:ascii="Times New Roman" w:hAnsi="Times New Roman" w:cs="Times New Roman" w:hint="eastAsia"/>
            <w:sz w:val="24"/>
          </w:rPr>
          <w:delText>verson1</w:delText>
        </w:r>
        <w:r w:rsidRPr="009A2357" w:rsidDel="00F12F56">
          <w:rPr>
            <w:rFonts w:ascii="Times New Roman" w:hAnsi="Times New Roman" w:cs="Times New Roman"/>
            <w:sz w:val="24"/>
          </w:rPr>
          <w:delText>(</w:delText>
        </w:r>
        <w:r w:rsidDel="00F12F56">
          <w:rPr>
            <w:rFonts w:ascii="Times New Roman" w:hAnsi="Times New Roman" w:cs="Times New Roman" w:hint="eastAsia"/>
            <w:sz w:val="24"/>
          </w:rPr>
          <w:delText>sensor1.data</w:delText>
        </w:r>
        <w:r w:rsidRPr="009A2357" w:rsidDel="00F12F56">
          <w:rPr>
            <w:rFonts w:ascii="Times New Roman" w:hAnsi="Times New Roman" w:cs="Times New Roman"/>
            <w:sz w:val="24"/>
          </w:rPr>
          <w:delText>),</w:delText>
        </w:r>
      </w:del>
    </w:p>
    <w:p w:rsidR="00821F06" w:rsidDel="00F12F56" w:rsidRDefault="00821F06" w:rsidP="00821F06">
      <w:pPr>
        <w:ind w:left="1020"/>
        <w:rPr>
          <w:del w:id="77" w:author="DELL" w:date="2016-08-02T13:08:00Z"/>
          <w:rFonts w:ascii="Times New Roman" w:hAnsi="Times New Roman" w:cs="Times New Roman"/>
          <w:sz w:val="24"/>
        </w:rPr>
      </w:pPr>
      <w:del w:id="78" w:author="DELL" w:date="2016-08-02T13:08:00Z">
        <w:r w:rsidDel="00F12F56">
          <w:rPr>
            <w:rFonts w:ascii="Times New Roman" w:hAnsi="Times New Roman" w:cs="Times New Roman" w:hint="eastAsia"/>
            <w:sz w:val="24"/>
          </w:rPr>
          <w:delText>verson2</w:delText>
        </w:r>
        <w:r w:rsidRPr="009A2357" w:rsidDel="00F12F56">
          <w:rPr>
            <w:rFonts w:ascii="Times New Roman" w:hAnsi="Times New Roman" w:cs="Times New Roman"/>
            <w:sz w:val="24"/>
          </w:rPr>
          <w:delText>(</w:delText>
        </w:r>
        <w:r w:rsidDel="00F12F56">
          <w:rPr>
            <w:rFonts w:ascii="Times New Roman" w:hAnsi="Times New Roman" w:cs="Times New Roman" w:hint="eastAsia"/>
            <w:sz w:val="24"/>
          </w:rPr>
          <w:delText>sensor2.data</w:delText>
        </w:r>
        <w:r w:rsidRPr="009A2357" w:rsidDel="00F12F56">
          <w:rPr>
            <w:rFonts w:ascii="Times New Roman" w:hAnsi="Times New Roman" w:cs="Times New Roman"/>
            <w:sz w:val="24"/>
          </w:rPr>
          <w:delText>),</w:delText>
        </w:r>
      </w:del>
    </w:p>
    <w:p w:rsidR="00821F06" w:rsidRPr="00821F06" w:rsidDel="00F12F56" w:rsidRDefault="00821F06" w:rsidP="00821F06">
      <w:pPr>
        <w:ind w:left="1020"/>
        <w:rPr>
          <w:del w:id="79" w:author="DELL" w:date="2016-08-02T13:08:00Z"/>
          <w:rFonts w:ascii="Times New Roman" w:hAnsi="Times New Roman" w:cs="Times New Roman"/>
          <w:sz w:val="24"/>
        </w:rPr>
      </w:pPr>
      <w:del w:id="80" w:author="DELL" w:date="2016-08-02T13:08:00Z">
        <w:r w:rsidDel="00F12F56">
          <w:rPr>
            <w:rFonts w:ascii="Times New Roman" w:hAnsi="Times New Roman" w:cs="Times New Roman" w:hint="eastAsia"/>
            <w:sz w:val="24"/>
          </w:rPr>
          <w:delText>verson3</w:delText>
        </w:r>
        <w:r w:rsidRPr="009A2357" w:rsidDel="00F12F56">
          <w:rPr>
            <w:rFonts w:ascii="Times New Roman" w:hAnsi="Times New Roman" w:cs="Times New Roman"/>
            <w:sz w:val="24"/>
          </w:rPr>
          <w:delText>(</w:delText>
        </w:r>
        <w:r w:rsidDel="00F12F56">
          <w:rPr>
            <w:rFonts w:ascii="Times New Roman" w:hAnsi="Times New Roman" w:cs="Times New Roman" w:hint="eastAsia"/>
            <w:sz w:val="24"/>
          </w:rPr>
          <w:delText>sensor3.data</w:delText>
        </w:r>
        <w:r w:rsidRPr="009A2357" w:rsidDel="00F12F56">
          <w:rPr>
            <w:rFonts w:ascii="Times New Roman" w:hAnsi="Times New Roman" w:cs="Times New Roman"/>
            <w:sz w:val="24"/>
          </w:rPr>
          <w:delText>),</w:delText>
        </w:r>
      </w:del>
    </w:p>
    <w:p w:rsidR="009A2357" w:rsidDel="00F12F56" w:rsidRDefault="00D65FCF" w:rsidP="009A2357">
      <w:pPr>
        <w:ind w:firstLineChars="250" w:firstLine="600"/>
        <w:rPr>
          <w:del w:id="81" w:author="DELL" w:date="2016-08-02T13:08:00Z"/>
          <w:rFonts w:ascii="Times New Roman" w:hAnsi="Times New Roman" w:cs="Times New Roman"/>
          <w:sz w:val="24"/>
        </w:rPr>
      </w:pPr>
      <w:del w:id="82" w:author="DELL" w:date="2016-08-02T13:08:00Z">
        <w:r w:rsidRPr="009A2357" w:rsidDel="00F12F56">
          <w:rPr>
            <w:rFonts w:ascii="Times New Roman" w:hAnsi="Times New Roman" w:cs="Times New Roman"/>
            <w:sz w:val="24"/>
          </w:rPr>
          <w:delText>nodeid3</w:delText>
        </w:r>
        <w:r w:rsidR="00D74A36" w:rsidRPr="009A2357" w:rsidDel="00F12F56">
          <w:rPr>
            <w:rFonts w:ascii="Times New Roman" w:hAnsi="Times New Roman" w:cs="Times New Roman"/>
            <w:sz w:val="24"/>
          </w:rPr>
          <w:delText>:</w:delText>
        </w:r>
      </w:del>
    </w:p>
    <w:p w:rsidR="00821F06" w:rsidDel="00F12F56" w:rsidRDefault="00D74A36" w:rsidP="00821F06">
      <w:pPr>
        <w:ind w:left="1020"/>
        <w:rPr>
          <w:del w:id="83" w:author="DELL" w:date="2016-08-02T13:08:00Z"/>
          <w:rFonts w:ascii="Times New Roman" w:hAnsi="Times New Roman" w:cs="Times New Roman"/>
          <w:sz w:val="24"/>
        </w:rPr>
      </w:pPr>
      <w:del w:id="84" w:author="DELL" w:date="2016-08-02T13:08:00Z">
        <w:r w:rsidRPr="009A2357" w:rsidDel="00F12F56">
          <w:rPr>
            <w:rFonts w:ascii="Times New Roman" w:hAnsi="Times New Roman" w:cs="Times New Roman"/>
            <w:sz w:val="24"/>
          </w:rPr>
          <w:delText xml:space="preserve"> </w:delText>
        </w:r>
        <w:r w:rsidR="00821F06" w:rsidDel="00F12F56">
          <w:rPr>
            <w:rFonts w:ascii="Times New Roman" w:hAnsi="Times New Roman" w:cs="Times New Roman" w:hint="eastAsia"/>
            <w:sz w:val="24"/>
          </w:rPr>
          <w:delText>verson1</w:delText>
        </w:r>
        <w:r w:rsidR="00821F06" w:rsidRPr="009A2357" w:rsidDel="00F12F56">
          <w:rPr>
            <w:rFonts w:ascii="Times New Roman" w:hAnsi="Times New Roman" w:cs="Times New Roman"/>
            <w:sz w:val="24"/>
          </w:rPr>
          <w:delText>(</w:delText>
        </w:r>
        <w:r w:rsidR="00821F06" w:rsidDel="00F12F56">
          <w:rPr>
            <w:rFonts w:ascii="Times New Roman" w:hAnsi="Times New Roman" w:cs="Times New Roman" w:hint="eastAsia"/>
            <w:sz w:val="24"/>
          </w:rPr>
          <w:delText>sensor1.data</w:delText>
        </w:r>
        <w:r w:rsidR="00821F06" w:rsidRPr="009A2357" w:rsidDel="00F12F56">
          <w:rPr>
            <w:rFonts w:ascii="Times New Roman" w:hAnsi="Times New Roman" w:cs="Times New Roman"/>
            <w:sz w:val="24"/>
          </w:rPr>
          <w:delText>),</w:delText>
        </w:r>
      </w:del>
    </w:p>
    <w:p w:rsidR="00821F06" w:rsidDel="00F12F56" w:rsidRDefault="00821F06" w:rsidP="00821F06">
      <w:pPr>
        <w:ind w:left="1020"/>
        <w:rPr>
          <w:del w:id="85" w:author="DELL" w:date="2016-08-02T13:08:00Z"/>
          <w:rFonts w:ascii="Times New Roman" w:hAnsi="Times New Roman" w:cs="Times New Roman"/>
          <w:sz w:val="24"/>
        </w:rPr>
      </w:pPr>
      <w:del w:id="86" w:author="DELL" w:date="2016-08-02T13:08:00Z">
        <w:r w:rsidDel="00F12F56">
          <w:rPr>
            <w:rFonts w:ascii="Times New Roman" w:hAnsi="Times New Roman" w:cs="Times New Roman" w:hint="eastAsia"/>
            <w:sz w:val="24"/>
          </w:rPr>
          <w:delText>verson2</w:delText>
        </w:r>
        <w:r w:rsidRPr="009A2357" w:rsidDel="00F12F56">
          <w:rPr>
            <w:rFonts w:ascii="Times New Roman" w:hAnsi="Times New Roman" w:cs="Times New Roman"/>
            <w:sz w:val="24"/>
          </w:rPr>
          <w:delText>(</w:delText>
        </w:r>
        <w:r w:rsidDel="00F12F56">
          <w:rPr>
            <w:rFonts w:ascii="Times New Roman" w:hAnsi="Times New Roman" w:cs="Times New Roman" w:hint="eastAsia"/>
            <w:sz w:val="24"/>
          </w:rPr>
          <w:delText>sensor2.data</w:delText>
        </w:r>
        <w:r w:rsidRPr="009A2357" w:rsidDel="00F12F56">
          <w:rPr>
            <w:rFonts w:ascii="Times New Roman" w:hAnsi="Times New Roman" w:cs="Times New Roman"/>
            <w:sz w:val="24"/>
          </w:rPr>
          <w:delText>),</w:delText>
        </w:r>
      </w:del>
    </w:p>
    <w:p w:rsidR="00B6104B" w:rsidRPr="00C95AE4" w:rsidDel="00F12F56" w:rsidRDefault="00821F06" w:rsidP="00C95AE4">
      <w:pPr>
        <w:ind w:left="1020"/>
        <w:rPr>
          <w:del w:id="87" w:author="DELL" w:date="2016-08-02T13:08:00Z"/>
          <w:rFonts w:ascii="Times New Roman" w:hAnsi="Times New Roman" w:cs="Times New Roman"/>
          <w:sz w:val="24"/>
        </w:rPr>
      </w:pPr>
      <w:del w:id="88" w:author="DELL" w:date="2016-08-02T13:08:00Z">
        <w:r w:rsidDel="00F12F56">
          <w:rPr>
            <w:rFonts w:ascii="Times New Roman" w:hAnsi="Times New Roman" w:cs="Times New Roman" w:hint="eastAsia"/>
            <w:sz w:val="24"/>
          </w:rPr>
          <w:delText>verson3</w:delText>
        </w:r>
        <w:r w:rsidRPr="009A2357" w:rsidDel="00F12F56">
          <w:rPr>
            <w:rFonts w:ascii="Times New Roman" w:hAnsi="Times New Roman" w:cs="Times New Roman"/>
            <w:sz w:val="24"/>
          </w:rPr>
          <w:delText>(</w:delText>
        </w:r>
        <w:r w:rsidDel="00F12F56">
          <w:rPr>
            <w:rFonts w:ascii="Times New Roman" w:hAnsi="Times New Roman" w:cs="Times New Roman" w:hint="eastAsia"/>
            <w:sz w:val="24"/>
          </w:rPr>
          <w:delText>sensor3.data</w:delText>
        </w:r>
        <w:r w:rsidRPr="009A2357" w:rsidDel="00F12F56">
          <w:rPr>
            <w:rFonts w:ascii="Times New Roman" w:hAnsi="Times New Roman" w:cs="Times New Roman"/>
            <w:sz w:val="24"/>
          </w:rPr>
          <w:delText>),</w:delText>
        </w:r>
      </w:del>
    </w:p>
    <w:p w:rsidR="00B073F8" w:rsidDel="00B3086B" w:rsidRDefault="00B073F8" w:rsidP="00B6104B">
      <w:pPr>
        <w:pStyle w:val="1"/>
        <w:rPr>
          <w:del w:id="89" w:author="DELL" w:date="2016-08-02T13:41:00Z"/>
          <w:rFonts w:ascii="Times New Roman" w:cs="Times New Roman"/>
        </w:rPr>
      </w:pPr>
    </w:p>
    <w:p w:rsidR="00B6104B" w:rsidRPr="009A2357" w:rsidRDefault="00B6104B" w:rsidP="00B6104B">
      <w:pPr>
        <w:pStyle w:val="1"/>
        <w:rPr>
          <w:rFonts w:ascii="Times New Roman" w:hAnsi="Times New Roman" w:cs="Times New Roman"/>
        </w:rPr>
      </w:pPr>
      <w:r w:rsidRPr="009A2357">
        <w:rPr>
          <w:rFonts w:ascii="Times New Roman" w:cs="Times New Roman"/>
        </w:rPr>
        <w:t>表五：</w:t>
      </w:r>
      <w:r w:rsidRPr="009A2357">
        <w:rPr>
          <w:rFonts w:ascii="Times New Roman" w:hAnsi="Times New Roman" w:cs="Times New Roman"/>
        </w:rPr>
        <w:t>HBase: entitynode</w:t>
      </w:r>
    </w:p>
    <w:p w:rsidR="00B6104B" w:rsidRPr="009A2357" w:rsidRDefault="00B6104B" w:rsidP="00B6104B">
      <w:pPr>
        <w:rPr>
          <w:rFonts w:ascii="Times New Roman" w:hAnsi="Times New Roman" w:cs="Times New Roman"/>
        </w:rPr>
      </w:pPr>
      <w:r w:rsidRPr="009A2357">
        <w:rPr>
          <w:rFonts w:ascii="Times New Roman" w:hAnsi="Times New Roman" w:cs="Times New Roman"/>
        </w:rPr>
        <w:tab/>
      </w:r>
      <w:r w:rsidRPr="009A2357">
        <w:rPr>
          <w:rFonts w:ascii="Times New Roman" w:cs="Times New Roman"/>
        </w:rPr>
        <w:t>用于描述</w:t>
      </w:r>
      <w:r w:rsidRPr="009A2357">
        <w:rPr>
          <w:rFonts w:ascii="Times New Roman" w:hAnsi="Times New Roman" w:cs="Times New Roman"/>
        </w:rPr>
        <w:t>entity</w:t>
      </w:r>
      <w:r w:rsidRPr="009A2357">
        <w:rPr>
          <w:rFonts w:ascii="Times New Roman" w:cs="Times New Roman"/>
        </w:rPr>
        <w:t>和</w:t>
      </w:r>
      <w:r w:rsidRPr="009A2357">
        <w:rPr>
          <w:rFonts w:ascii="Times New Roman" w:hAnsi="Times New Roman" w:cs="Times New Roman"/>
        </w:rPr>
        <w:t xml:space="preserve">node </w:t>
      </w:r>
      <w:r w:rsidRPr="009A2357">
        <w:rPr>
          <w:rFonts w:ascii="Times New Roman" w:cs="Times New Roman"/>
        </w:rPr>
        <w:t>的关系</w:t>
      </w:r>
    </w:p>
    <w:p w:rsidR="00B6104B" w:rsidRPr="009A2357" w:rsidRDefault="00B6104B" w:rsidP="00B6104B">
      <w:pPr>
        <w:rPr>
          <w:rFonts w:ascii="Times New Roman" w:hAnsi="Times New Roman" w:cs="Times New Roman"/>
        </w:rPr>
      </w:pPr>
    </w:p>
    <w:p w:rsidR="00B6104B" w:rsidRPr="009A2357" w:rsidRDefault="00B6104B" w:rsidP="00B6104B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Rowkey</w:t>
      </w:r>
    </w:p>
    <w:p w:rsidR="00B6104B" w:rsidRPr="009A2357" w:rsidRDefault="00B6104B" w:rsidP="009A2357">
      <w:pPr>
        <w:pStyle w:val="a5"/>
        <w:ind w:left="840" w:firstLineChars="0" w:firstLine="0"/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Udcweb.node.Entityid+ Udcweb.node.nodeid(entityid</w:t>
      </w:r>
      <w:r w:rsidRPr="009A2357">
        <w:rPr>
          <w:rFonts w:ascii="Times New Roman" w:cs="Times New Roman"/>
          <w:sz w:val="24"/>
        </w:rPr>
        <w:t>保留</w:t>
      </w:r>
      <w:r w:rsidRPr="00E86123">
        <w:rPr>
          <w:rFonts w:ascii="Times New Roman" w:hAnsi="Times New Roman" w:cs="Times New Roman"/>
          <w:sz w:val="24"/>
          <w:highlight w:val="yellow"/>
        </w:rPr>
        <w:t>8</w:t>
      </w:r>
      <w:r w:rsidRPr="00E86123">
        <w:rPr>
          <w:rFonts w:ascii="Times New Roman" w:cs="Times New Roman"/>
          <w:sz w:val="24"/>
          <w:highlight w:val="yellow"/>
        </w:rPr>
        <w:t>位</w:t>
      </w:r>
      <w:r w:rsidRPr="009A2357">
        <w:rPr>
          <w:rFonts w:ascii="Times New Roman" w:cs="Times New Roman"/>
          <w:sz w:val="24"/>
        </w:rPr>
        <w:t>，</w:t>
      </w:r>
      <w:r w:rsidRPr="009A2357">
        <w:rPr>
          <w:rFonts w:ascii="Times New Roman" w:hAnsi="Times New Roman" w:cs="Times New Roman"/>
          <w:sz w:val="24"/>
        </w:rPr>
        <w:t>nodeid</w:t>
      </w:r>
      <w:r w:rsidRPr="009A2357">
        <w:rPr>
          <w:rFonts w:ascii="Times New Roman" w:cs="Times New Roman"/>
          <w:sz w:val="24"/>
        </w:rPr>
        <w:t>保留</w:t>
      </w:r>
      <w:r w:rsidR="002D4A64" w:rsidRPr="00E86123">
        <w:rPr>
          <w:rFonts w:ascii="Times New Roman" w:hAnsi="Times New Roman" w:cs="Times New Roman" w:hint="eastAsia"/>
          <w:sz w:val="24"/>
          <w:highlight w:val="yellow"/>
        </w:rPr>
        <w:t>8</w:t>
      </w:r>
      <w:r w:rsidRPr="00E86123">
        <w:rPr>
          <w:rFonts w:ascii="Times New Roman" w:cs="Times New Roman"/>
          <w:sz w:val="24"/>
          <w:highlight w:val="yellow"/>
        </w:rPr>
        <w:t>位</w:t>
      </w:r>
      <w:r w:rsidRPr="00E86123">
        <w:rPr>
          <w:rFonts w:ascii="Times New Roman" w:hAnsi="Times New Roman" w:cs="Times New Roman"/>
          <w:sz w:val="24"/>
          <w:highlight w:val="yellow"/>
        </w:rPr>
        <w:t>)</w:t>
      </w:r>
    </w:p>
    <w:p w:rsidR="009A2357" w:rsidRPr="009A2357" w:rsidRDefault="009A2357" w:rsidP="009A2357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Column Family</w:t>
      </w:r>
    </w:p>
    <w:p w:rsidR="009A2357" w:rsidRPr="009A2357" w:rsidRDefault="009A2357" w:rsidP="009A2357">
      <w:pPr>
        <w:pStyle w:val="a5"/>
        <w:ind w:left="360" w:firstLineChars="0" w:firstLine="0"/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F</w:t>
      </w:r>
    </w:p>
    <w:p w:rsidR="009A2357" w:rsidRPr="009A2357" w:rsidRDefault="009A2357" w:rsidP="009A2357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</w:rPr>
      </w:pPr>
      <w:r w:rsidRPr="009A2357">
        <w:rPr>
          <w:rFonts w:ascii="Times New Roman" w:hAnsi="Times New Roman" w:cs="Times New Roman"/>
          <w:sz w:val="24"/>
        </w:rPr>
        <w:t>Column</w:t>
      </w:r>
    </w:p>
    <w:p w:rsidR="009A2357" w:rsidRPr="009A2357" w:rsidRDefault="005D7367" w:rsidP="009A2357">
      <w:pPr>
        <w:pStyle w:val="a5"/>
        <w:ind w:left="780" w:firstLineChars="0" w:firstLine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</w:t>
      </w:r>
      <w:r w:rsidR="009A2357" w:rsidRPr="009A2357">
        <w:rPr>
          <w:rFonts w:ascii="Times New Roman" w:hAnsi="Times New Roman" w:cs="Times New Roman"/>
          <w:sz w:val="24"/>
        </w:rPr>
        <w:t>ac</w:t>
      </w:r>
      <w:r>
        <w:rPr>
          <w:rFonts w:ascii="Times New Roman" w:hAnsi="Times New Roman" w:cs="Times New Roman" w:hint="eastAsia"/>
          <w:sz w:val="24"/>
        </w:rPr>
        <w:t>:</w:t>
      </w:r>
    </w:p>
    <w:p w:rsidR="009A2357" w:rsidRPr="009A2357" w:rsidRDefault="005D7367" w:rsidP="009A2357">
      <w:pPr>
        <w:pStyle w:val="a5"/>
        <w:ind w:leftChars="343" w:left="720" w:firstLineChars="75" w:firstLine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 w:rsidR="009A2357" w:rsidRPr="009A2357">
        <w:rPr>
          <w:rFonts w:ascii="Times New Roman" w:hAnsi="Times New Roman" w:cs="Times New Roman"/>
          <w:sz w:val="24"/>
        </w:rPr>
        <w:t xml:space="preserve">mport: </w:t>
      </w:r>
      <w:r w:rsidR="009A2357" w:rsidRPr="009A2357">
        <w:rPr>
          <w:rFonts w:ascii="Times New Roman" w:cs="Times New Roman"/>
          <w:sz w:val="24"/>
        </w:rPr>
        <w:t>值为</w:t>
      </w:r>
      <w:r w:rsidR="009A2357" w:rsidRPr="009A2357">
        <w:rPr>
          <w:rFonts w:ascii="Times New Roman" w:hAnsi="Times New Roman" w:cs="Times New Roman"/>
          <w:sz w:val="24"/>
        </w:rPr>
        <w:t>importuserid</w:t>
      </w:r>
      <w:r w:rsidR="009A2357" w:rsidRPr="009A2357">
        <w:rPr>
          <w:rFonts w:ascii="Times New Roman" w:cs="Times New Roman"/>
          <w:sz w:val="24"/>
        </w:rPr>
        <w:t>，</w:t>
      </w:r>
      <w:r w:rsidR="009A2357" w:rsidRPr="009A2357">
        <w:rPr>
          <w:rFonts w:ascii="Times New Roman" w:cs="Times New Roman"/>
          <w:color w:val="000000"/>
          <w:szCs w:val="18"/>
        </w:rPr>
        <w:t>时间戳为</w:t>
      </w:r>
      <w:r w:rsidR="009A2357" w:rsidRPr="009A2357">
        <w:rPr>
          <w:rFonts w:ascii="Times New Roman" w:hAnsi="Times New Roman" w:cs="Times New Roman"/>
          <w:color w:val="000000"/>
          <w:szCs w:val="18"/>
        </w:rPr>
        <w:t>importtime</w:t>
      </w:r>
      <w:r>
        <w:rPr>
          <w:rFonts w:ascii="Times New Roman" w:hAnsi="Times New Roman" w:cs="Times New Roman" w:hint="eastAsia"/>
          <w:color w:val="000000"/>
          <w:szCs w:val="18"/>
        </w:rPr>
        <w:t>*1000</w:t>
      </w:r>
      <w:ins w:id="90" w:author="DELL" w:date="2016-08-03T17:17:00Z">
        <w:r w:rsidR="00367F13">
          <w:rPr>
            <w:rFonts w:ascii="Times New Roman" w:hAnsi="Times New Roman" w:cs="Times New Roman" w:hint="eastAsia"/>
            <w:color w:val="000000"/>
            <w:kern w:val="0"/>
            <w:szCs w:val="18"/>
          </w:rPr>
          <w:t>，</w:t>
        </w:r>
        <w:r w:rsidR="00367F13">
          <w:rPr>
            <w:rFonts w:ascii="Times New Roman" w:hAnsi="Times New Roman" w:cs="Times New Roman"/>
            <w:color w:val="000000"/>
            <w:kern w:val="0"/>
            <w:szCs w:val="18"/>
          </w:rPr>
          <w:t>value=userid</w:t>
        </w:r>
      </w:ins>
    </w:p>
    <w:p w:rsidR="009A2357" w:rsidRPr="009A2357" w:rsidRDefault="005D7367" w:rsidP="009A2357">
      <w:pPr>
        <w:pStyle w:val="a5"/>
        <w:ind w:leftChars="314" w:left="659" w:firstLineChars="75" w:firstLine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</w:t>
      </w:r>
      <w:r w:rsidR="009A2357" w:rsidRPr="009A2357">
        <w:rPr>
          <w:rFonts w:ascii="Times New Roman" w:hAnsi="Times New Roman" w:cs="Times New Roman"/>
          <w:sz w:val="24"/>
        </w:rPr>
        <w:t>pdate(if exist):</w:t>
      </w:r>
      <w:r w:rsidR="009A2357" w:rsidRPr="009A2357">
        <w:rPr>
          <w:rFonts w:ascii="Times New Roman" w:hAnsi="Times New Roman" w:cs="Times New Roman"/>
          <w:color w:val="000000"/>
          <w:szCs w:val="18"/>
        </w:rPr>
        <w:t xml:space="preserve"> </w:t>
      </w:r>
      <w:r w:rsidR="009A2357" w:rsidRPr="009A2357">
        <w:rPr>
          <w:rFonts w:ascii="Times New Roman" w:cs="Times New Roman"/>
          <w:sz w:val="24"/>
        </w:rPr>
        <w:t>值为</w:t>
      </w:r>
      <w:r w:rsidR="009A2357" w:rsidRPr="009A2357">
        <w:rPr>
          <w:rFonts w:ascii="Times New Roman" w:hAnsi="Times New Roman" w:cs="Times New Roman"/>
          <w:sz w:val="24"/>
        </w:rPr>
        <w:t xml:space="preserve">updateuserid, </w:t>
      </w:r>
      <w:r w:rsidR="009A2357" w:rsidRPr="009A2357">
        <w:rPr>
          <w:rFonts w:ascii="Times New Roman" w:cs="Times New Roman"/>
          <w:color w:val="000000"/>
          <w:szCs w:val="18"/>
        </w:rPr>
        <w:t>时间戳为</w:t>
      </w:r>
      <w:r w:rsidR="009A2357" w:rsidRPr="009A2357">
        <w:rPr>
          <w:rFonts w:ascii="Times New Roman" w:hAnsi="Times New Roman" w:cs="Times New Roman"/>
          <w:color w:val="000000"/>
          <w:szCs w:val="18"/>
        </w:rPr>
        <w:t>updatetime</w:t>
      </w:r>
      <w:r>
        <w:rPr>
          <w:rFonts w:ascii="Times New Roman" w:hAnsi="Times New Roman" w:cs="Times New Roman" w:hint="eastAsia"/>
          <w:color w:val="000000"/>
          <w:szCs w:val="18"/>
        </w:rPr>
        <w:t>*1000</w:t>
      </w:r>
      <w:ins w:id="91" w:author="DELL" w:date="2016-08-03T17:17:00Z">
        <w:r w:rsidR="00367F13">
          <w:rPr>
            <w:rFonts w:ascii="Times New Roman" w:hAnsi="Times New Roman" w:cs="Times New Roman" w:hint="eastAsia"/>
            <w:color w:val="000000"/>
            <w:kern w:val="0"/>
            <w:szCs w:val="18"/>
          </w:rPr>
          <w:t>，</w:t>
        </w:r>
        <w:r w:rsidR="00367F13">
          <w:rPr>
            <w:rFonts w:ascii="Times New Roman" w:hAnsi="Times New Roman" w:cs="Times New Roman"/>
            <w:color w:val="000000"/>
            <w:kern w:val="0"/>
            <w:szCs w:val="18"/>
          </w:rPr>
          <w:t>value=userid</w:t>
        </w:r>
      </w:ins>
    </w:p>
    <w:p w:rsidR="009A2357" w:rsidRPr="009A2357" w:rsidRDefault="005D7367" w:rsidP="009A2357">
      <w:pPr>
        <w:pStyle w:val="a5"/>
        <w:ind w:leftChars="286" w:left="601" w:firstLineChars="125" w:firstLine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 w:rsidR="009A2357" w:rsidRPr="009A2357">
        <w:rPr>
          <w:rFonts w:ascii="Times New Roman" w:hAnsi="Times New Roman" w:cs="Times New Roman"/>
          <w:sz w:val="24"/>
        </w:rPr>
        <w:t xml:space="preserve">elete(if exist): </w:t>
      </w:r>
      <w:r w:rsidR="009A2357" w:rsidRPr="009A2357">
        <w:rPr>
          <w:rFonts w:ascii="Times New Roman" w:cs="Times New Roman"/>
          <w:sz w:val="24"/>
        </w:rPr>
        <w:t>值为</w:t>
      </w:r>
      <w:r w:rsidR="009A2357" w:rsidRPr="009A2357">
        <w:rPr>
          <w:rFonts w:ascii="Times New Roman" w:hAnsi="Times New Roman" w:cs="Times New Roman"/>
          <w:sz w:val="24"/>
        </w:rPr>
        <w:t>deleteuserid</w:t>
      </w:r>
      <w:r w:rsidR="009A2357" w:rsidRPr="009A2357">
        <w:rPr>
          <w:rFonts w:ascii="Times New Roman" w:hAnsi="Times New Roman" w:cs="Times New Roman"/>
          <w:color w:val="000000"/>
          <w:szCs w:val="18"/>
        </w:rPr>
        <w:t xml:space="preserve"> </w:t>
      </w:r>
      <w:r w:rsidR="009A2357" w:rsidRPr="009A2357">
        <w:rPr>
          <w:rFonts w:ascii="Times New Roman" w:cs="Times New Roman"/>
          <w:color w:val="000000"/>
          <w:szCs w:val="18"/>
        </w:rPr>
        <w:t>时间戳为</w:t>
      </w:r>
      <w:r w:rsidR="009A2357" w:rsidRPr="009A2357">
        <w:rPr>
          <w:rFonts w:ascii="Times New Roman" w:hAnsi="Times New Roman" w:cs="Times New Roman"/>
          <w:color w:val="000000"/>
          <w:szCs w:val="18"/>
        </w:rPr>
        <w:t>deletetime</w:t>
      </w:r>
      <w:r>
        <w:rPr>
          <w:rFonts w:ascii="Times New Roman" w:hAnsi="Times New Roman" w:cs="Times New Roman" w:hint="eastAsia"/>
          <w:color w:val="000000"/>
          <w:szCs w:val="18"/>
        </w:rPr>
        <w:t>*1000</w:t>
      </w:r>
      <w:ins w:id="92" w:author="DELL" w:date="2016-08-03T17:17:00Z">
        <w:r w:rsidR="00367F13">
          <w:rPr>
            <w:rFonts w:ascii="Times New Roman" w:hAnsi="Times New Roman" w:cs="Times New Roman" w:hint="eastAsia"/>
            <w:color w:val="000000"/>
            <w:kern w:val="0"/>
            <w:szCs w:val="18"/>
          </w:rPr>
          <w:t>，</w:t>
        </w:r>
        <w:r w:rsidR="00367F13">
          <w:rPr>
            <w:rFonts w:ascii="Times New Roman" w:hAnsi="Times New Roman" w:cs="Times New Roman"/>
            <w:color w:val="000000"/>
            <w:kern w:val="0"/>
            <w:szCs w:val="18"/>
          </w:rPr>
          <w:t>value=userid</w:t>
        </w:r>
      </w:ins>
    </w:p>
    <w:p w:rsidR="00B6104B" w:rsidRDefault="00A76EA1">
      <w:pPr>
        <w:rPr>
          <w:ins w:id="93" w:author="DELL" w:date="2016-08-02T13:21:00Z"/>
          <w:rFonts w:ascii="Times New Roman" w:hAnsi="Times New Roman" w:cs="Times New Roman"/>
        </w:rPr>
      </w:pPr>
      <w:ins w:id="94" w:author="DELL" w:date="2016-07-29T11:31:00Z">
        <w:r>
          <w:rPr>
            <w:rFonts w:ascii="Times New Roman" w:hAnsi="Times New Roman" w:cs="Times New Roman" w:hint="eastAsia"/>
          </w:rPr>
          <w:t>多个值，用不同版本表示</w:t>
        </w:r>
      </w:ins>
    </w:p>
    <w:p w:rsidR="00950C59" w:rsidRDefault="00950C59">
      <w:pPr>
        <w:rPr>
          <w:ins w:id="95" w:author="DELL" w:date="2016-08-02T13:21:00Z"/>
          <w:rFonts w:ascii="Times New Roman" w:hAnsi="Times New Roman" w:cs="Times New Roman"/>
        </w:rPr>
      </w:pPr>
    </w:p>
    <w:p w:rsidR="00950C59" w:rsidRDefault="00950C59">
      <w:pPr>
        <w:pStyle w:val="1"/>
        <w:rPr>
          <w:ins w:id="96" w:author="DELL" w:date="2016-08-02T13:21:00Z"/>
        </w:rPr>
        <w:pPrChange w:id="97" w:author="DELL" w:date="2016-08-02T13:40:00Z">
          <w:pPr/>
        </w:pPrChange>
      </w:pPr>
      <w:ins w:id="98" w:author="DELL" w:date="2016-08-02T13:21:00Z">
        <w:r>
          <w:rPr>
            <w:rFonts w:hint="eastAsia"/>
          </w:rPr>
          <w:t>表六：</w:t>
        </w:r>
        <w:bookmarkStart w:id="99" w:name="_GoBack"/>
        <w:bookmarkEnd w:id="99"/>
        <w:r>
          <w:rPr>
            <w:rFonts w:hint="eastAsia"/>
          </w:rPr>
          <w:t>nodeentity</w:t>
        </w:r>
      </w:ins>
      <w:ins w:id="100" w:author="DELL" w:date="2016-08-02T13:37:00Z">
        <w:r w:rsidR="00DA7F36">
          <w:rPr>
            <w:rFonts w:hint="eastAsia"/>
          </w:rPr>
          <w:t xml:space="preserve"> </w:t>
        </w:r>
      </w:ins>
      <w:ins w:id="101" w:author="DELL" w:date="2016-08-02T13:38:00Z">
        <w:r w:rsidR="00DA7F36">
          <w:t>–</w:t>
        </w:r>
      </w:ins>
      <w:ins w:id="102" w:author="DELL" w:date="2016-08-02T13:37:00Z">
        <w:r w:rsidR="00DA7F36">
          <w:rPr>
            <w:rFonts w:hint="eastAsia"/>
          </w:rPr>
          <w:t xml:space="preserve"> generate </w:t>
        </w:r>
      </w:ins>
      <w:ins w:id="103" w:author="DELL" w:date="2016-08-02T13:38:00Z">
        <w:r w:rsidR="00DA7F36">
          <w:rPr>
            <w:rFonts w:hint="eastAsia"/>
          </w:rPr>
          <w:t>this table automatically</w:t>
        </w:r>
      </w:ins>
    </w:p>
    <w:p w:rsidR="00950C59" w:rsidRDefault="00950C59">
      <w:pPr>
        <w:pStyle w:val="a5"/>
        <w:numPr>
          <w:ilvl w:val="0"/>
          <w:numId w:val="10"/>
        </w:numPr>
        <w:ind w:firstLineChars="0"/>
        <w:rPr>
          <w:ins w:id="104" w:author="DELL" w:date="2016-08-02T13:22:00Z"/>
          <w:rFonts w:ascii="Times New Roman" w:hAnsi="Times New Roman" w:cs="Times New Roman"/>
        </w:rPr>
        <w:pPrChange w:id="105" w:author="DELL" w:date="2016-08-02T13:22:00Z">
          <w:pPr/>
        </w:pPrChange>
      </w:pPr>
      <w:ins w:id="106" w:author="DELL" w:date="2016-08-02T13:22:00Z">
        <w:r>
          <w:rPr>
            <w:rFonts w:ascii="Times New Roman" w:hAnsi="Times New Roman" w:cs="Times New Roman" w:hint="eastAsia"/>
          </w:rPr>
          <w:t>Rowkey</w:t>
        </w:r>
      </w:ins>
    </w:p>
    <w:p w:rsidR="00950C59" w:rsidRDefault="00950C59">
      <w:pPr>
        <w:pStyle w:val="a5"/>
        <w:ind w:left="420" w:firstLineChars="0" w:firstLine="0"/>
        <w:rPr>
          <w:ins w:id="107" w:author="DELL" w:date="2016-08-02T13:22:00Z"/>
          <w:rFonts w:ascii="Times New Roman" w:hAnsi="Times New Roman" w:cs="Times New Roman"/>
        </w:rPr>
        <w:pPrChange w:id="108" w:author="DELL" w:date="2016-08-02T13:22:00Z">
          <w:pPr/>
        </w:pPrChange>
      </w:pPr>
      <w:ins w:id="109" w:author="DELL" w:date="2016-08-02T13:22:00Z">
        <w:r>
          <w:rPr>
            <w:rFonts w:ascii="Times New Roman" w:hAnsi="Times New Roman" w:cs="Times New Roman"/>
          </w:rPr>
          <w:t>U</w:t>
        </w:r>
        <w:r>
          <w:rPr>
            <w:rFonts w:ascii="Times New Roman" w:hAnsi="Times New Roman" w:cs="Times New Roman" w:hint="eastAsia"/>
          </w:rPr>
          <w:t>dcweb.node.nodeid(mac)+udcweb.node.entityid</w:t>
        </w:r>
      </w:ins>
    </w:p>
    <w:p w:rsidR="00950C59" w:rsidRDefault="00950C59">
      <w:pPr>
        <w:pStyle w:val="a5"/>
        <w:numPr>
          <w:ilvl w:val="0"/>
          <w:numId w:val="10"/>
        </w:numPr>
        <w:ind w:firstLineChars="0"/>
        <w:rPr>
          <w:ins w:id="110" w:author="DELL" w:date="2016-08-02T13:23:00Z"/>
          <w:rFonts w:ascii="Times New Roman" w:hAnsi="Times New Roman" w:cs="Times New Roman"/>
        </w:rPr>
        <w:pPrChange w:id="111" w:author="DELL" w:date="2016-08-02T13:23:00Z">
          <w:pPr/>
        </w:pPrChange>
      </w:pPr>
      <w:ins w:id="112" w:author="DELL" w:date="2016-08-02T13:23:00Z">
        <w:r>
          <w:rPr>
            <w:rFonts w:ascii="Times New Roman" w:hAnsi="Times New Roman" w:cs="Times New Roman" w:hint="eastAsia"/>
          </w:rPr>
          <w:t>Column Family</w:t>
        </w:r>
      </w:ins>
    </w:p>
    <w:p w:rsidR="00950C59" w:rsidRDefault="00950C59">
      <w:pPr>
        <w:pStyle w:val="a5"/>
        <w:ind w:left="420" w:firstLineChars="0" w:firstLine="0"/>
        <w:rPr>
          <w:ins w:id="113" w:author="DELL" w:date="2016-08-02T13:23:00Z"/>
          <w:rFonts w:ascii="Times New Roman" w:hAnsi="Times New Roman" w:cs="Times New Roman"/>
        </w:rPr>
        <w:pPrChange w:id="114" w:author="DELL" w:date="2016-08-02T13:23:00Z">
          <w:pPr/>
        </w:pPrChange>
      </w:pPr>
      <w:ins w:id="115" w:author="DELL" w:date="2016-08-02T13:23:00Z">
        <w:r>
          <w:rPr>
            <w:rFonts w:ascii="Times New Roman" w:hAnsi="Times New Roman" w:cs="Times New Roman" w:hint="eastAsia"/>
          </w:rPr>
          <w:t>F</w:t>
        </w:r>
      </w:ins>
    </w:p>
    <w:p w:rsidR="00950C59" w:rsidRDefault="00950C59">
      <w:pPr>
        <w:pStyle w:val="a5"/>
        <w:numPr>
          <w:ilvl w:val="0"/>
          <w:numId w:val="10"/>
        </w:numPr>
        <w:ind w:firstLineChars="0"/>
        <w:rPr>
          <w:ins w:id="116" w:author="DELL" w:date="2016-08-02T13:23:00Z"/>
          <w:rFonts w:ascii="Times New Roman" w:hAnsi="Times New Roman" w:cs="Times New Roman"/>
        </w:rPr>
        <w:pPrChange w:id="117" w:author="DELL" w:date="2016-08-02T13:23:00Z">
          <w:pPr/>
        </w:pPrChange>
      </w:pPr>
      <w:ins w:id="118" w:author="DELL" w:date="2016-08-02T13:23:00Z">
        <w:r>
          <w:rPr>
            <w:rFonts w:ascii="Times New Roman" w:hAnsi="Times New Roman" w:cs="Times New Roman"/>
          </w:rPr>
          <w:t>C</w:t>
        </w:r>
        <w:r>
          <w:rPr>
            <w:rFonts w:ascii="Times New Roman" w:hAnsi="Times New Roman" w:cs="Times New Roman" w:hint="eastAsia"/>
          </w:rPr>
          <w:t>olumn</w:t>
        </w:r>
      </w:ins>
    </w:p>
    <w:p w:rsidR="00950C59" w:rsidRDefault="00950C59">
      <w:pPr>
        <w:pStyle w:val="a5"/>
        <w:ind w:left="420" w:firstLineChars="0" w:firstLine="0"/>
        <w:rPr>
          <w:ins w:id="119" w:author="DELL" w:date="2016-08-02T13:24:00Z"/>
          <w:rFonts w:ascii="Times New Roman" w:hAnsi="Times New Roman" w:cs="Times New Roman"/>
        </w:rPr>
        <w:pPrChange w:id="120" w:author="DELL" w:date="2016-08-02T13:23:00Z">
          <w:pPr/>
        </w:pPrChange>
      </w:pPr>
      <w:ins w:id="121" w:author="DELL" w:date="2016-08-02T13:23:00Z">
        <w:r>
          <w:rPr>
            <w:rFonts w:ascii="Times New Roman" w:hAnsi="Times New Roman" w:cs="Times New Roman"/>
          </w:rPr>
          <w:t>I</w:t>
        </w:r>
        <w:r>
          <w:rPr>
            <w:rFonts w:ascii="Times New Roman" w:hAnsi="Times New Roman" w:cs="Times New Roman" w:hint="eastAsia"/>
          </w:rPr>
          <w:t>d (</w:t>
        </w:r>
      </w:ins>
      <w:ins w:id="122" w:author="DELL" w:date="2016-08-02T13:24:00Z">
        <w:r>
          <w:rPr>
            <w:rFonts w:ascii="Times New Roman" w:hAnsi="Times New Roman" w:cs="Times New Roman" w:hint="eastAsia"/>
          </w:rPr>
          <w:t xml:space="preserve">current version is current ID, </w:t>
        </w:r>
      </w:ins>
      <w:ins w:id="123" w:author="DELL" w:date="2016-08-02T13:23:00Z">
        <w:r>
          <w:rPr>
            <w:rFonts w:ascii="Times New Roman" w:hAnsi="Times New Roman" w:cs="Times New Roman" w:hint="eastAsia"/>
          </w:rPr>
          <w:t>previous ids</w:t>
        </w:r>
      </w:ins>
      <w:ins w:id="124" w:author="DELL" w:date="2016-08-02T13:24:00Z">
        <w:r>
          <w:rPr>
            <w:rFonts w:ascii="Times New Roman" w:hAnsi="Times New Roman" w:cs="Times New Roman" w:hint="eastAsia"/>
          </w:rPr>
          <w:t xml:space="preserve"> are store in older versions</w:t>
        </w:r>
      </w:ins>
      <w:ins w:id="125" w:author="DELL" w:date="2016-08-02T13:23:00Z">
        <w:r>
          <w:rPr>
            <w:rFonts w:ascii="Times New Roman" w:hAnsi="Times New Roman" w:cs="Times New Roman" w:hint="eastAsia"/>
          </w:rPr>
          <w:t>)</w:t>
        </w:r>
      </w:ins>
    </w:p>
    <w:p w:rsidR="00950C59" w:rsidRPr="00950C59" w:rsidRDefault="00950C59">
      <w:pPr>
        <w:ind w:firstLineChars="175" w:firstLine="420"/>
        <w:rPr>
          <w:ins w:id="126" w:author="DELL" w:date="2016-08-02T13:24:00Z"/>
          <w:rFonts w:ascii="Times New Roman" w:hAnsi="Times New Roman" w:cs="Times New Roman"/>
          <w:sz w:val="24"/>
          <w:rPrChange w:id="127" w:author="DELL" w:date="2016-08-02T13:25:00Z">
            <w:rPr>
              <w:ins w:id="128" w:author="DELL" w:date="2016-08-02T13:24:00Z"/>
            </w:rPr>
          </w:rPrChange>
        </w:rPr>
        <w:pPrChange w:id="129" w:author="DELL" w:date="2016-08-02T13:25:00Z">
          <w:pPr>
            <w:pStyle w:val="a5"/>
            <w:ind w:leftChars="343" w:left="720" w:firstLineChars="75" w:firstLine="158"/>
          </w:pPr>
        </w:pPrChange>
      </w:pPr>
      <w:ins w:id="130" w:author="DELL" w:date="2016-08-02T13:24:00Z">
        <w:r w:rsidRPr="00950C59">
          <w:rPr>
            <w:rFonts w:ascii="Times New Roman" w:hAnsi="Times New Roman" w:cs="Times New Roman"/>
            <w:sz w:val="24"/>
            <w:rPrChange w:id="131" w:author="DELL" w:date="2016-08-02T13:25:00Z">
              <w:rPr/>
            </w:rPrChange>
          </w:rPr>
          <w:t xml:space="preserve">import: </w:t>
        </w:r>
        <w:r w:rsidRPr="00950C59">
          <w:rPr>
            <w:rFonts w:ascii="Times New Roman" w:cs="Times New Roman" w:hint="eastAsia"/>
            <w:sz w:val="24"/>
            <w:rPrChange w:id="132" w:author="DELL" w:date="2016-08-02T13:25:00Z">
              <w:rPr>
                <w:rFonts w:hint="eastAsia"/>
              </w:rPr>
            </w:rPrChange>
          </w:rPr>
          <w:t>值为</w:t>
        </w:r>
        <w:r w:rsidRPr="00950C59">
          <w:rPr>
            <w:rFonts w:ascii="Times New Roman" w:hAnsi="Times New Roman" w:cs="Times New Roman"/>
            <w:sz w:val="24"/>
            <w:rPrChange w:id="133" w:author="DELL" w:date="2016-08-02T13:25:00Z">
              <w:rPr/>
            </w:rPrChange>
          </w:rPr>
          <w:t>importuserid</w:t>
        </w:r>
        <w:r w:rsidRPr="00950C59">
          <w:rPr>
            <w:rFonts w:ascii="Times New Roman" w:cs="Times New Roman" w:hint="eastAsia"/>
            <w:sz w:val="24"/>
            <w:rPrChange w:id="134" w:author="DELL" w:date="2016-08-02T13:25:00Z">
              <w:rPr>
                <w:rFonts w:hint="eastAsia"/>
              </w:rPr>
            </w:rPrChange>
          </w:rPr>
          <w:t>，</w:t>
        </w:r>
        <w:r w:rsidRPr="00950C59">
          <w:rPr>
            <w:rFonts w:ascii="Times New Roman" w:cs="Times New Roman" w:hint="eastAsia"/>
            <w:color w:val="000000"/>
            <w:szCs w:val="18"/>
            <w:rPrChange w:id="135" w:author="DELL" w:date="2016-08-02T13:25:00Z">
              <w:rPr>
                <w:rFonts w:hint="eastAsia"/>
                <w:color w:val="000000"/>
                <w:szCs w:val="18"/>
              </w:rPr>
            </w:rPrChange>
          </w:rPr>
          <w:t>时间戳为</w:t>
        </w:r>
        <w:r w:rsidRPr="00950C59">
          <w:rPr>
            <w:rFonts w:ascii="Times New Roman" w:hAnsi="Times New Roman" w:cs="Times New Roman"/>
            <w:color w:val="000000"/>
            <w:szCs w:val="18"/>
            <w:rPrChange w:id="136" w:author="DELL" w:date="2016-08-02T13:25:00Z">
              <w:rPr>
                <w:color w:val="000000"/>
                <w:szCs w:val="18"/>
              </w:rPr>
            </w:rPrChange>
          </w:rPr>
          <w:t>importtime*1000</w:t>
        </w:r>
      </w:ins>
      <w:ins w:id="137" w:author="DELL" w:date="2016-08-03T17:18:00Z">
        <w:r w:rsidR="00367F13">
          <w:rPr>
            <w:rFonts w:ascii="Times New Roman" w:hAnsi="Times New Roman" w:cs="Times New Roman" w:hint="eastAsia"/>
            <w:color w:val="000000"/>
            <w:kern w:val="0"/>
            <w:szCs w:val="18"/>
          </w:rPr>
          <w:t>，</w:t>
        </w:r>
        <w:r w:rsidR="00367F13">
          <w:rPr>
            <w:rFonts w:ascii="Times New Roman" w:hAnsi="Times New Roman" w:cs="Times New Roman"/>
            <w:color w:val="000000"/>
            <w:kern w:val="0"/>
            <w:szCs w:val="18"/>
          </w:rPr>
          <w:t>value=userid</w:t>
        </w:r>
      </w:ins>
    </w:p>
    <w:p w:rsidR="00950C59" w:rsidRPr="00950C59" w:rsidRDefault="00950C59">
      <w:pPr>
        <w:ind w:firstLineChars="175" w:firstLine="420"/>
        <w:rPr>
          <w:ins w:id="138" w:author="DELL" w:date="2016-08-02T13:24:00Z"/>
          <w:rFonts w:ascii="Times New Roman" w:hAnsi="Times New Roman" w:cs="Times New Roman"/>
          <w:sz w:val="24"/>
          <w:rPrChange w:id="139" w:author="DELL" w:date="2016-08-02T13:25:00Z">
            <w:rPr>
              <w:ins w:id="140" w:author="DELL" w:date="2016-08-02T13:24:00Z"/>
            </w:rPr>
          </w:rPrChange>
        </w:rPr>
        <w:pPrChange w:id="141" w:author="DELL" w:date="2016-08-02T13:25:00Z">
          <w:pPr>
            <w:pStyle w:val="a5"/>
            <w:ind w:leftChars="314" w:left="659" w:firstLineChars="75" w:firstLine="158"/>
          </w:pPr>
        </w:pPrChange>
      </w:pPr>
      <w:ins w:id="142" w:author="DELL" w:date="2016-08-02T13:24:00Z">
        <w:r w:rsidRPr="00950C59">
          <w:rPr>
            <w:rFonts w:ascii="Times New Roman" w:hAnsi="Times New Roman" w:cs="Times New Roman"/>
            <w:sz w:val="24"/>
            <w:rPrChange w:id="143" w:author="DELL" w:date="2016-08-02T13:25:00Z">
              <w:rPr/>
            </w:rPrChange>
          </w:rPr>
          <w:t>update(if exist):</w:t>
        </w:r>
        <w:r w:rsidRPr="00950C59">
          <w:rPr>
            <w:rFonts w:ascii="Times New Roman" w:hAnsi="Times New Roman" w:cs="Times New Roman"/>
            <w:color w:val="000000"/>
            <w:szCs w:val="18"/>
            <w:rPrChange w:id="144" w:author="DELL" w:date="2016-08-02T13:25:00Z">
              <w:rPr>
                <w:color w:val="000000"/>
                <w:szCs w:val="18"/>
              </w:rPr>
            </w:rPrChange>
          </w:rPr>
          <w:t xml:space="preserve"> </w:t>
        </w:r>
        <w:r w:rsidRPr="00950C59">
          <w:rPr>
            <w:rFonts w:ascii="Times New Roman" w:cs="Times New Roman" w:hint="eastAsia"/>
            <w:sz w:val="24"/>
            <w:rPrChange w:id="145" w:author="DELL" w:date="2016-08-02T13:25:00Z">
              <w:rPr>
                <w:rFonts w:hint="eastAsia"/>
              </w:rPr>
            </w:rPrChange>
          </w:rPr>
          <w:t>值为</w:t>
        </w:r>
        <w:r w:rsidRPr="00950C59">
          <w:rPr>
            <w:rFonts w:ascii="Times New Roman" w:hAnsi="Times New Roman" w:cs="Times New Roman"/>
            <w:sz w:val="24"/>
            <w:rPrChange w:id="146" w:author="DELL" w:date="2016-08-02T13:25:00Z">
              <w:rPr/>
            </w:rPrChange>
          </w:rPr>
          <w:t xml:space="preserve">updateuserid, </w:t>
        </w:r>
        <w:r w:rsidRPr="00950C59">
          <w:rPr>
            <w:rFonts w:ascii="Times New Roman" w:cs="Times New Roman" w:hint="eastAsia"/>
            <w:color w:val="000000"/>
            <w:szCs w:val="18"/>
            <w:rPrChange w:id="147" w:author="DELL" w:date="2016-08-02T13:25:00Z">
              <w:rPr>
                <w:rFonts w:hint="eastAsia"/>
                <w:color w:val="000000"/>
                <w:szCs w:val="18"/>
              </w:rPr>
            </w:rPrChange>
          </w:rPr>
          <w:t>时间戳为</w:t>
        </w:r>
        <w:r w:rsidRPr="00950C59">
          <w:rPr>
            <w:rFonts w:ascii="Times New Roman" w:hAnsi="Times New Roman" w:cs="Times New Roman"/>
            <w:color w:val="000000"/>
            <w:szCs w:val="18"/>
            <w:rPrChange w:id="148" w:author="DELL" w:date="2016-08-02T13:25:00Z">
              <w:rPr>
                <w:color w:val="000000"/>
                <w:szCs w:val="18"/>
              </w:rPr>
            </w:rPrChange>
          </w:rPr>
          <w:t>updatetime*1000</w:t>
        </w:r>
      </w:ins>
      <w:ins w:id="149" w:author="DELL" w:date="2016-08-03T17:18:00Z">
        <w:r w:rsidR="00367F13">
          <w:rPr>
            <w:rFonts w:ascii="Times New Roman" w:hAnsi="Times New Roman" w:cs="Times New Roman" w:hint="eastAsia"/>
            <w:color w:val="000000"/>
            <w:kern w:val="0"/>
            <w:szCs w:val="18"/>
          </w:rPr>
          <w:t>，</w:t>
        </w:r>
        <w:r w:rsidR="00367F13">
          <w:rPr>
            <w:rFonts w:ascii="Times New Roman" w:hAnsi="Times New Roman" w:cs="Times New Roman"/>
            <w:color w:val="000000"/>
            <w:kern w:val="0"/>
            <w:szCs w:val="18"/>
          </w:rPr>
          <w:t>value=userid</w:t>
        </w:r>
      </w:ins>
    </w:p>
    <w:p w:rsidR="00950C59" w:rsidRPr="00950C59" w:rsidRDefault="00950C59">
      <w:pPr>
        <w:ind w:firstLineChars="175" w:firstLine="420"/>
        <w:rPr>
          <w:ins w:id="150" w:author="DELL" w:date="2016-08-02T13:24:00Z"/>
          <w:rFonts w:ascii="Times New Roman" w:hAnsi="Times New Roman" w:cs="Times New Roman"/>
          <w:sz w:val="24"/>
          <w:rPrChange w:id="151" w:author="DELL" w:date="2016-08-02T13:25:00Z">
            <w:rPr>
              <w:ins w:id="152" w:author="DELL" w:date="2016-08-02T13:24:00Z"/>
            </w:rPr>
          </w:rPrChange>
        </w:rPr>
        <w:pPrChange w:id="153" w:author="DELL" w:date="2016-08-02T13:25:00Z">
          <w:pPr>
            <w:pStyle w:val="a5"/>
            <w:ind w:leftChars="286" w:left="601" w:firstLineChars="125" w:firstLine="263"/>
          </w:pPr>
        </w:pPrChange>
      </w:pPr>
      <w:ins w:id="154" w:author="DELL" w:date="2016-08-02T13:24:00Z">
        <w:r w:rsidRPr="00950C59">
          <w:rPr>
            <w:rFonts w:ascii="Times New Roman" w:hAnsi="Times New Roman" w:cs="Times New Roman"/>
            <w:sz w:val="24"/>
            <w:rPrChange w:id="155" w:author="DELL" w:date="2016-08-02T13:25:00Z">
              <w:rPr/>
            </w:rPrChange>
          </w:rPr>
          <w:t xml:space="preserve">delete(if exist): </w:t>
        </w:r>
        <w:r w:rsidRPr="00950C59">
          <w:rPr>
            <w:rFonts w:ascii="Times New Roman" w:cs="Times New Roman" w:hint="eastAsia"/>
            <w:sz w:val="24"/>
            <w:rPrChange w:id="156" w:author="DELL" w:date="2016-08-02T13:25:00Z">
              <w:rPr>
                <w:rFonts w:hint="eastAsia"/>
              </w:rPr>
            </w:rPrChange>
          </w:rPr>
          <w:t>值为</w:t>
        </w:r>
        <w:r w:rsidRPr="00950C59">
          <w:rPr>
            <w:rFonts w:ascii="Times New Roman" w:hAnsi="Times New Roman" w:cs="Times New Roman"/>
            <w:sz w:val="24"/>
            <w:rPrChange w:id="157" w:author="DELL" w:date="2016-08-02T13:25:00Z">
              <w:rPr/>
            </w:rPrChange>
          </w:rPr>
          <w:t>deleteuserid</w:t>
        </w:r>
        <w:r w:rsidRPr="00950C59">
          <w:rPr>
            <w:rFonts w:ascii="Times New Roman" w:hAnsi="Times New Roman" w:cs="Times New Roman"/>
            <w:color w:val="000000"/>
            <w:szCs w:val="18"/>
            <w:rPrChange w:id="158" w:author="DELL" w:date="2016-08-02T13:25:00Z">
              <w:rPr>
                <w:color w:val="000000"/>
                <w:szCs w:val="18"/>
              </w:rPr>
            </w:rPrChange>
          </w:rPr>
          <w:t xml:space="preserve"> </w:t>
        </w:r>
        <w:r w:rsidRPr="00950C59">
          <w:rPr>
            <w:rFonts w:ascii="Times New Roman" w:cs="Times New Roman" w:hint="eastAsia"/>
            <w:color w:val="000000"/>
            <w:szCs w:val="18"/>
            <w:rPrChange w:id="159" w:author="DELL" w:date="2016-08-02T13:25:00Z">
              <w:rPr>
                <w:rFonts w:hint="eastAsia"/>
                <w:color w:val="000000"/>
                <w:szCs w:val="18"/>
              </w:rPr>
            </w:rPrChange>
          </w:rPr>
          <w:t>时间戳为</w:t>
        </w:r>
        <w:r w:rsidRPr="00950C59">
          <w:rPr>
            <w:rFonts w:ascii="Times New Roman" w:hAnsi="Times New Roman" w:cs="Times New Roman"/>
            <w:color w:val="000000"/>
            <w:szCs w:val="18"/>
            <w:rPrChange w:id="160" w:author="DELL" w:date="2016-08-02T13:25:00Z">
              <w:rPr>
                <w:color w:val="000000"/>
                <w:szCs w:val="18"/>
              </w:rPr>
            </w:rPrChange>
          </w:rPr>
          <w:t>deletetime*1000</w:t>
        </w:r>
      </w:ins>
      <w:ins w:id="161" w:author="DELL" w:date="2016-08-03T17:18:00Z">
        <w:r w:rsidR="00367F13">
          <w:rPr>
            <w:rFonts w:ascii="Times New Roman" w:hAnsi="Times New Roman" w:cs="Times New Roman" w:hint="eastAsia"/>
            <w:color w:val="000000"/>
            <w:kern w:val="0"/>
            <w:szCs w:val="18"/>
          </w:rPr>
          <w:t>，</w:t>
        </w:r>
        <w:r w:rsidR="00367F13">
          <w:rPr>
            <w:rFonts w:ascii="Times New Roman" w:hAnsi="Times New Roman" w:cs="Times New Roman"/>
            <w:color w:val="000000"/>
            <w:kern w:val="0"/>
            <w:szCs w:val="18"/>
          </w:rPr>
          <w:t>value=userid</w:t>
        </w:r>
      </w:ins>
    </w:p>
    <w:p w:rsidR="00950C59" w:rsidRDefault="00544557">
      <w:pPr>
        <w:pStyle w:val="a5"/>
        <w:ind w:left="420" w:firstLineChars="0" w:firstLine="0"/>
        <w:rPr>
          <w:ins w:id="162" w:author="张亮亮" w:date="2016-10-21T17:50:00Z"/>
          <w:rFonts w:ascii="Times New Roman" w:hAnsi="Times New Roman" w:cs="Times New Roman"/>
        </w:rPr>
        <w:pPrChange w:id="163" w:author="DELL" w:date="2016-08-02T13:23:00Z">
          <w:pPr/>
        </w:pPrChange>
      </w:pPr>
      <w:ins w:id="164" w:author="DELL" w:date="2016-08-02T13:25:00Z">
        <w:r>
          <w:rPr>
            <w:rFonts w:ascii="Times New Roman" w:hAnsi="Times New Roman" w:cs="Times New Roman" w:hint="eastAsia"/>
          </w:rPr>
          <w:t>sensors: timestamp is importtime*1000</w:t>
        </w:r>
      </w:ins>
      <w:ins w:id="165" w:author="DELL" w:date="2016-08-02T13:28:00Z">
        <w:r w:rsidR="002D3220">
          <w:rPr>
            <w:rFonts w:ascii="Times New Roman" w:hAnsi="Times New Roman" w:cs="Times New Roman" w:hint="eastAsia"/>
          </w:rPr>
          <w:t>, value=1:2:4 for sensors 1, 2,4</w:t>
        </w:r>
      </w:ins>
    </w:p>
    <w:p w:rsidR="004618BF" w:rsidRDefault="004618BF">
      <w:pPr>
        <w:pStyle w:val="a5"/>
        <w:ind w:left="420" w:firstLineChars="0" w:firstLine="0"/>
        <w:rPr>
          <w:ins w:id="166" w:author="张亮亮" w:date="2016-10-21T17:50:00Z"/>
          <w:rFonts w:ascii="Times New Roman" w:hAnsi="Times New Roman" w:cs="Times New Roman"/>
        </w:rPr>
        <w:pPrChange w:id="167" w:author="DELL" w:date="2016-08-02T13:23:00Z">
          <w:pPr/>
        </w:pPrChange>
      </w:pPr>
    </w:p>
    <w:p w:rsidR="004618BF" w:rsidRDefault="004618BF">
      <w:pPr>
        <w:pStyle w:val="a5"/>
        <w:ind w:left="420" w:firstLineChars="0" w:firstLine="0"/>
        <w:rPr>
          <w:ins w:id="168" w:author="张亮亮" w:date="2016-10-21T17:50:00Z"/>
          <w:rFonts w:ascii="Times New Roman" w:hAnsi="Times New Roman" w:cs="Times New Roman"/>
        </w:rPr>
        <w:pPrChange w:id="169" w:author="DELL" w:date="2016-08-02T13:23:00Z">
          <w:pPr/>
        </w:pPrChange>
      </w:pPr>
    </w:p>
    <w:p w:rsidR="004618BF" w:rsidRDefault="004618BF">
      <w:pPr>
        <w:pStyle w:val="a5"/>
        <w:ind w:left="420" w:firstLineChars="0" w:firstLine="0"/>
        <w:rPr>
          <w:ins w:id="170" w:author="张亮亮" w:date="2016-10-21T17:50:00Z"/>
          <w:rFonts w:ascii="Times New Roman" w:hAnsi="Times New Roman" w:cs="Times New Roman"/>
        </w:rPr>
        <w:pPrChange w:id="171" w:author="DELL" w:date="2016-08-02T13:23:00Z">
          <w:pPr/>
        </w:pPrChange>
      </w:pPr>
    </w:p>
    <w:p w:rsidR="004618BF" w:rsidRDefault="004618BF">
      <w:pPr>
        <w:pStyle w:val="a5"/>
        <w:ind w:left="420" w:firstLineChars="0" w:firstLine="0"/>
        <w:rPr>
          <w:ins w:id="172" w:author="张亮亮" w:date="2016-10-21T17:50:00Z"/>
          <w:rFonts w:ascii="Times New Roman" w:hAnsi="Times New Roman" w:cs="Times New Roman"/>
        </w:rPr>
        <w:pPrChange w:id="173" w:author="DELL" w:date="2016-08-02T13:23:00Z">
          <w:pPr/>
        </w:pPrChange>
      </w:pPr>
    </w:p>
    <w:p w:rsidR="004618BF" w:rsidRDefault="004618BF">
      <w:pPr>
        <w:pStyle w:val="a5"/>
        <w:ind w:left="420" w:firstLineChars="0" w:firstLine="0"/>
        <w:rPr>
          <w:ins w:id="174" w:author="张亮亮" w:date="2016-10-21T17:50:00Z"/>
          <w:rFonts w:ascii="Times New Roman" w:hAnsi="Times New Roman" w:cs="Times New Roman"/>
        </w:rPr>
        <w:pPrChange w:id="175" w:author="DELL" w:date="2016-08-02T13:23:00Z">
          <w:pPr/>
        </w:pPrChange>
      </w:pPr>
    </w:p>
    <w:p w:rsidR="004618BF" w:rsidRDefault="004618BF">
      <w:pPr>
        <w:pStyle w:val="a5"/>
        <w:ind w:left="420" w:firstLineChars="0" w:firstLine="0"/>
        <w:rPr>
          <w:ins w:id="176" w:author="张亮亮" w:date="2016-10-21T17:50:00Z"/>
          <w:rFonts w:ascii="Times New Roman" w:hAnsi="Times New Roman" w:cs="Times New Roman"/>
        </w:rPr>
        <w:pPrChange w:id="177" w:author="DELL" w:date="2016-08-02T13:23:00Z">
          <w:pPr/>
        </w:pPrChange>
      </w:pPr>
    </w:p>
    <w:p w:rsidR="004618BF" w:rsidRPr="000C75C0" w:rsidRDefault="004618BF">
      <w:pPr>
        <w:rPr>
          <w:ins w:id="178" w:author="张亮亮" w:date="2016-10-21T17:50:00Z"/>
          <w:b/>
          <w:bCs/>
          <w:kern w:val="44"/>
          <w:sz w:val="44"/>
          <w:szCs w:val="44"/>
          <w:rPrChange w:id="179" w:author="张亮亮" w:date="2016-10-21T17:57:00Z">
            <w:rPr>
              <w:ins w:id="180" w:author="张亮亮" w:date="2016-10-21T17:50:00Z"/>
              <w:rFonts w:ascii="Times New Roman" w:hAnsi="Times New Roman" w:cs="Times New Roman"/>
            </w:rPr>
          </w:rPrChange>
        </w:rPr>
      </w:pPr>
    </w:p>
    <w:p w:rsidR="004618BF" w:rsidRPr="007160F7" w:rsidRDefault="004618BF" w:rsidP="005772F0">
      <w:pPr>
        <w:pStyle w:val="1"/>
        <w:rPr>
          <w:ins w:id="181" w:author="张亮亮" w:date="2016-10-21T17:51:00Z"/>
          <w:rPrChange w:id="182" w:author="张亮亮" w:date="2016-10-21T17:57:00Z">
            <w:rPr>
              <w:ins w:id="183" w:author="张亮亮" w:date="2016-10-21T17:51:00Z"/>
              <w:rFonts w:ascii="Times New Roman" w:hAnsi="Times New Roman" w:cs="Times New Roman"/>
            </w:rPr>
          </w:rPrChange>
        </w:rPr>
        <w:pPrChange w:id="184" w:author="张亮亮" w:date="2016-11-01T11:56:00Z">
          <w:pPr/>
        </w:pPrChange>
      </w:pPr>
      <w:ins w:id="185" w:author="张亮亮" w:date="2016-10-21T17:50:00Z">
        <w:r w:rsidRPr="007160F7">
          <w:rPr>
            <w:rFonts w:hint="eastAsia"/>
            <w:rPrChange w:id="186" w:author="张亮亮" w:date="2016-10-21T17:57:00Z">
              <w:rPr>
                <w:rFonts w:ascii="Times New Roman" w:hAnsi="Times New Roman" w:cs="Times New Roman" w:hint="eastAsia"/>
              </w:rPr>
            </w:rPrChange>
          </w:rPr>
          <w:t>表</w:t>
        </w:r>
        <w:r w:rsidRPr="007160F7">
          <w:rPr>
            <w:rPrChange w:id="187" w:author="张亮亮" w:date="2016-10-21T17:57:00Z">
              <w:rPr>
                <w:rFonts w:ascii="Times New Roman" w:hAnsi="Times New Roman" w:cs="Times New Roman"/>
              </w:rPr>
            </w:rPrChange>
          </w:rPr>
          <w:t>7</w:t>
        </w:r>
      </w:ins>
      <w:ins w:id="188" w:author="张亮亮" w:date="2016-10-21T17:51:00Z">
        <w:r w:rsidRPr="007160F7">
          <w:rPr>
            <w:rFonts w:hint="eastAsia"/>
            <w:rPrChange w:id="189" w:author="张亮亮" w:date="2016-10-21T17:57:00Z">
              <w:rPr>
                <w:rFonts w:ascii="Times New Roman" w:hAnsi="Times New Roman" w:cs="Times New Roman" w:hint="eastAsia"/>
              </w:rPr>
            </w:rPrChange>
          </w:rPr>
          <w:t>：</w:t>
        </w:r>
        <w:bookmarkStart w:id="190" w:name="OLE_LINK3"/>
        <w:bookmarkStart w:id="191" w:name="OLE_LINK4"/>
        <w:r w:rsidR="00256C7E">
          <w:t>bad</w:t>
        </w:r>
        <w:r w:rsidR="00203E9F">
          <w:t>index</w:t>
        </w:r>
        <w:r w:rsidRPr="007160F7">
          <w:rPr>
            <w:rPrChange w:id="192" w:author="张亮亮" w:date="2016-10-21T17:57:00Z">
              <w:rPr>
                <w:rFonts w:ascii="Times New Roman" w:hAnsi="Times New Roman" w:cs="Times New Roman"/>
              </w:rPr>
            </w:rPrChange>
          </w:rPr>
          <w:t>–</w:t>
        </w:r>
        <w:r w:rsidRPr="007160F7">
          <w:rPr>
            <w:rFonts w:hint="eastAsia"/>
            <w:rPrChange w:id="193" w:author="张亮亮" w:date="2016-10-21T17:57:00Z">
              <w:rPr>
                <w:rFonts w:ascii="Times New Roman" w:hAnsi="Times New Roman" w:cs="Times New Roman" w:hint="eastAsia"/>
              </w:rPr>
            </w:rPrChange>
          </w:rPr>
          <w:t>关于超过</w:t>
        </w:r>
        <w:r w:rsidR="00E16956" w:rsidRPr="007160F7">
          <w:rPr>
            <w:rFonts w:hint="eastAsia"/>
            <w:rPrChange w:id="194" w:author="张亮亮" w:date="2016-10-21T17:57:00Z">
              <w:rPr>
                <w:rFonts w:ascii="Times New Roman" w:hAnsi="Times New Roman" w:cs="Times New Roman" w:hint="eastAsia"/>
              </w:rPr>
            </w:rPrChange>
          </w:rPr>
          <w:t>阈值的</w:t>
        </w:r>
      </w:ins>
      <w:ins w:id="195" w:author="张亮亮" w:date="2016-10-21T17:54:00Z">
        <w:r w:rsidR="00E16956" w:rsidRPr="007160F7">
          <w:rPr>
            <w:rFonts w:hint="eastAsia"/>
            <w:rPrChange w:id="196" w:author="张亮亮" w:date="2016-10-21T17:57:00Z">
              <w:rPr>
                <w:rFonts w:ascii="Times New Roman" w:hAnsi="Times New Roman" w:cs="Times New Roman" w:hint="eastAsia"/>
              </w:rPr>
            </w:rPrChange>
          </w:rPr>
          <w:t>异常数据</w:t>
        </w:r>
      </w:ins>
      <w:bookmarkEnd w:id="190"/>
      <w:bookmarkEnd w:id="191"/>
    </w:p>
    <w:p w:rsidR="004618BF" w:rsidRDefault="004618BF">
      <w:pPr>
        <w:pStyle w:val="a5"/>
        <w:numPr>
          <w:ilvl w:val="0"/>
          <w:numId w:val="11"/>
        </w:numPr>
        <w:ind w:firstLineChars="0"/>
        <w:rPr>
          <w:ins w:id="197" w:author="张亮亮" w:date="2016-10-21T17:54:00Z"/>
          <w:rFonts w:ascii="Times New Roman" w:hAnsi="Times New Roman" w:cs="Times New Roman"/>
        </w:rPr>
        <w:pPrChange w:id="198" w:author="张亮亮" w:date="2016-10-21T17:51:00Z">
          <w:pPr/>
        </w:pPrChange>
      </w:pPr>
      <w:ins w:id="199" w:author="张亮亮" w:date="2016-10-21T17:51:00Z">
        <w:r>
          <w:rPr>
            <w:rFonts w:ascii="Times New Roman" w:hAnsi="Times New Roman" w:cs="Times New Roman" w:hint="eastAsia"/>
          </w:rPr>
          <w:t>R</w:t>
        </w:r>
        <w:r>
          <w:rPr>
            <w:rFonts w:ascii="Times New Roman" w:hAnsi="Times New Roman" w:cs="Times New Roman"/>
          </w:rPr>
          <w:t>owkey</w:t>
        </w:r>
      </w:ins>
    </w:p>
    <w:p w:rsidR="00E6509E" w:rsidRPr="00A259B5" w:rsidRDefault="007739FF">
      <w:pPr>
        <w:pStyle w:val="a5"/>
        <w:ind w:left="1200" w:firstLineChars="0" w:firstLine="60"/>
        <w:rPr>
          <w:ins w:id="200" w:author="张亮亮" w:date="2016-10-21T17:51:00Z"/>
          <w:rFonts w:ascii="Times New Roman" w:hAnsi="Times New Roman" w:cs="Times New Roman"/>
          <w:sz w:val="24"/>
          <w:rPrChange w:id="201" w:author="张亮亮" w:date="2016-10-21T17:55:00Z">
            <w:rPr>
              <w:ins w:id="202" w:author="张亮亮" w:date="2016-10-21T17:51:00Z"/>
              <w:rFonts w:ascii="Times New Roman" w:hAnsi="Times New Roman" w:cs="Times New Roman"/>
            </w:rPr>
          </w:rPrChange>
        </w:rPr>
        <w:pPrChange w:id="203" w:author="张亮亮" w:date="2016-10-21T17:55:00Z">
          <w:pPr/>
        </w:pPrChange>
      </w:pPr>
      <w:ins w:id="204" w:author="张亮亮" w:date="2016-10-21T17:54:00Z">
        <w:r w:rsidRPr="009A2357">
          <w:rPr>
            <w:rFonts w:ascii="Times New Roman" w:hAnsi="Times New Roman" w:cs="Times New Roman"/>
            <w:sz w:val="24"/>
          </w:rPr>
          <w:t>Entityid+</w:t>
        </w:r>
      </w:ins>
      <w:ins w:id="205" w:author="张亮亮" w:date="2016-10-21T17:55:00Z">
        <w:r w:rsidR="00B36B0B">
          <w:rPr>
            <w:rFonts w:ascii="Times New Roman" w:hAnsi="Times New Roman" w:cs="Times New Roman"/>
            <w:sz w:val="24"/>
          </w:rPr>
          <w:t>first_errtime</w:t>
        </w:r>
        <w:r w:rsidR="00B36B0B" w:rsidRPr="009A2357">
          <w:rPr>
            <w:rFonts w:ascii="Times New Roman" w:hAnsi="Times New Roman" w:cs="Times New Roman"/>
            <w:sz w:val="24"/>
          </w:rPr>
          <w:t xml:space="preserve"> </w:t>
        </w:r>
      </w:ins>
      <w:ins w:id="206" w:author="张亮亮" w:date="2016-10-21T17:54:00Z">
        <w:r w:rsidRPr="009A2357">
          <w:rPr>
            <w:rFonts w:ascii="Times New Roman" w:hAnsi="Times New Roman" w:cs="Times New Roman"/>
            <w:sz w:val="24"/>
          </w:rPr>
          <w:t>(entityid</w:t>
        </w:r>
        <w:r w:rsidRPr="009A2357">
          <w:rPr>
            <w:rFonts w:ascii="Times New Roman" w:cs="Times New Roman"/>
            <w:sz w:val="24"/>
          </w:rPr>
          <w:t>保留</w:t>
        </w:r>
        <w:r w:rsidRPr="00E86123">
          <w:rPr>
            <w:rFonts w:ascii="Times New Roman" w:hAnsi="Times New Roman" w:cs="Times New Roman"/>
            <w:sz w:val="24"/>
            <w:highlight w:val="yellow"/>
          </w:rPr>
          <w:t>8</w:t>
        </w:r>
        <w:r w:rsidRPr="00E86123">
          <w:rPr>
            <w:rFonts w:ascii="Times New Roman" w:cs="Times New Roman"/>
            <w:sz w:val="24"/>
            <w:highlight w:val="yellow"/>
          </w:rPr>
          <w:t>位</w:t>
        </w:r>
        <w:r w:rsidRPr="009A2357">
          <w:rPr>
            <w:rFonts w:ascii="Times New Roman" w:cs="Times New Roman"/>
            <w:sz w:val="24"/>
          </w:rPr>
          <w:t>，</w:t>
        </w:r>
        <w:r w:rsidRPr="009A2357">
          <w:rPr>
            <w:rFonts w:ascii="Times New Roman" w:hAnsi="Times New Roman" w:cs="Times New Roman"/>
            <w:sz w:val="24"/>
          </w:rPr>
          <w:t>nodeid</w:t>
        </w:r>
        <w:r w:rsidRPr="009A2357">
          <w:rPr>
            <w:rFonts w:ascii="Times New Roman" w:cs="Times New Roman"/>
            <w:sz w:val="24"/>
          </w:rPr>
          <w:t>保留</w:t>
        </w:r>
        <w:r w:rsidRPr="00E86123">
          <w:rPr>
            <w:rFonts w:ascii="Times New Roman" w:hAnsi="Times New Roman" w:cs="Times New Roman" w:hint="eastAsia"/>
            <w:sz w:val="24"/>
            <w:highlight w:val="yellow"/>
          </w:rPr>
          <w:t>8</w:t>
        </w:r>
        <w:r w:rsidRPr="00E86123">
          <w:rPr>
            <w:rFonts w:ascii="Times New Roman" w:cs="Times New Roman"/>
            <w:sz w:val="24"/>
            <w:highlight w:val="yellow"/>
          </w:rPr>
          <w:t>位</w:t>
        </w:r>
        <w:r w:rsidRPr="00E86123">
          <w:rPr>
            <w:rFonts w:ascii="Times New Roman" w:hAnsi="Times New Roman" w:cs="Times New Roman"/>
            <w:sz w:val="24"/>
            <w:highlight w:val="yellow"/>
          </w:rPr>
          <w:t>)</w:t>
        </w:r>
      </w:ins>
    </w:p>
    <w:p w:rsidR="004618BF" w:rsidRDefault="004618BF">
      <w:pPr>
        <w:pStyle w:val="a5"/>
        <w:numPr>
          <w:ilvl w:val="0"/>
          <w:numId w:val="11"/>
        </w:numPr>
        <w:ind w:firstLineChars="0"/>
        <w:rPr>
          <w:ins w:id="207" w:author="张亮亮" w:date="2016-10-21T17:51:00Z"/>
          <w:rFonts w:ascii="Times New Roman" w:hAnsi="Times New Roman" w:cs="Times New Roman"/>
        </w:rPr>
        <w:pPrChange w:id="208" w:author="张亮亮" w:date="2016-10-21T17:51:00Z">
          <w:pPr/>
        </w:pPrChange>
      </w:pPr>
      <w:ins w:id="209" w:author="张亮亮" w:date="2016-10-21T17:51:00Z">
        <w:r>
          <w:rPr>
            <w:rFonts w:ascii="Times New Roman" w:hAnsi="Times New Roman" w:cs="Times New Roman"/>
          </w:rPr>
          <w:t>Colunm Family</w:t>
        </w:r>
      </w:ins>
    </w:p>
    <w:p w:rsidR="004618BF" w:rsidRDefault="004618BF">
      <w:pPr>
        <w:pStyle w:val="a5"/>
        <w:ind w:left="780" w:firstLineChars="0" w:firstLine="0"/>
        <w:rPr>
          <w:ins w:id="210" w:author="张亮亮" w:date="2016-10-21T17:51:00Z"/>
          <w:rFonts w:ascii="Times New Roman" w:hAnsi="Times New Roman" w:cs="Times New Roman"/>
        </w:rPr>
        <w:pPrChange w:id="211" w:author="张亮亮" w:date="2016-10-21T17:52:00Z">
          <w:pPr/>
        </w:pPrChange>
      </w:pPr>
      <w:ins w:id="212" w:author="张亮亮" w:date="2016-10-21T17:51:00Z">
        <w:r>
          <w:rPr>
            <w:rFonts w:ascii="Times New Roman" w:hAnsi="Times New Roman" w:cs="Times New Roman"/>
          </w:rPr>
          <w:t>F</w:t>
        </w:r>
      </w:ins>
    </w:p>
    <w:p w:rsidR="004618BF" w:rsidRDefault="004618BF">
      <w:pPr>
        <w:pStyle w:val="a5"/>
        <w:numPr>
          <w:ilvl w:val="0"/>
          <w:numId w:val="11"/>
        </w:numPr>
        <w:ind w:firstLineChars="0"/>
        <w:rPr>
          <w:ins w:id="213" w:author="张亮亮" w:date="2016-10-21T17:52:00Z"/>
          <w:rFonts w:ascii="Times New Roman" w:hAnsi="Times New Roman" w:cs="Times New Roman"/>
        </w:rPr>
        <w:pPrChange w:id="214" w:author="张亮亮" w:date="2016-10-21T17:51:00Z">
          <w:pPr/>
        </w:pPrChange>
      </w:pPr>
      <w:ins w:id="215" w:author="张亮亮" w:date="2016-10-21T17:52:00Z">
        <w:r>
          <w:rPr>
            <w:rFonts w:ascii="Times New Roman" w:hAnsi="Times New Roman" w:cs="Times New Roman" w:hint="eastAsia"/>
          </w:rPr>
          <w:t>C</w:t>
        </w:r>
        <w:r>
          <w:rPr>
            <w:rFonts w:ascii="Times New Roman" w:hAnsi="Times New Roman" w:cs="Times New Roman"/>
          </w:rPr>
          <w:t>olumn</w:t>
        </w:r>
      </w:ins>
    </w:p>
    <w:p w:rsidR="00617923" w:rsidRDefault="004618BF">
      <w:pPr>
        <w:ind w:left="1020"/>
        <w:rPr>
          <w:ins w:id="216" w:author="张亮亮" w:date="2016-10-21T17:56:00Z"/>
          <w:rFonts w:ascii="Times New Roman" w:hAnsi="Times New Roman" w:cs="Times New Roman"/>
          <w:sz w:val="24"/>
        </w:rPr>
        <w:pPrChange w:id="217" w:author="张亮亮" w:date="2016-10-21T17:54:00Z">
          <w:pPr/>
        </w:pPrChange>
      </w:pPr>
      <w:ins w:id="218" w:author="张亮亮" w:date="2016-10-21T17:53:00Z">
        <w:r>
          <w:rPr>
            <w:rFonts w:ascii="Times New Roman" w:hAnsi="Times New Roman" w:cs="Times New Roman" w:hint="eastAsia"/>
          </w:rPr>
          <w:t xml:space="preserve">  </w:t>
        </w:r>
        <w:r>
          <w:rPr>
            <w:rFonts w:ascii="Times New Roman" w:hAnsi="Times New Roman" w:cs="Times New Roman"/>
          </w:rPr>
          <w:t>Err:</w:t>
        </w:r>
        <w:r w:rsidRPr="004618BF">
          <w:rPr>
            <w:rFonts w:ascii="Times New Roman" w:hAnsi="Times New Roman" w:cs="Times New Roman" w:hint="eastAsia"/>
            <w:sz w:val="24"/>
          </w:rPr>
          <w:t xml:space="preserve"> </w:t>
        </w:r>
      </w:ins>
    </w:p>
    <w:p w:rsidR="004618BF" w:rsidRDefault="004618BF">
      <w:pPr>
        <w:ind w:left="1440" w:firstLine="240"/>
        <w:rPr>
          <w:ins w:id="219" w:author="张亮亮" w:date="2016-10-21T17:56:00Z"/>
          <w:rFonts w:ascii="Times New Roman" w:hAnsi="Times New Roman" w:cs="Times New Roman"/>
          <w:sz w:val="24"/>
        </w:rPr>
        <w:pPrChange w:id="220" w:author="张亮亮" w:date="2016-10-21T17:56:00Z">
          <w:pPr/>
        </w:pPrChange>
      </w:pPr>
      <w:ins w:id="221" w:author="张亮亮" w:date="2016-10-21T17:53:00Z">
        <w:r>
          <w:rPr>
            <w:rFonts w:ascii="Times New Roman" w:hAnsi="Times New Roman" w:cs="Times New Roman" w:hint="eastAsia"/>
            <w:sz w:val="24"/>
          </w:rPr>
          <w:t>verson1</w:t>
        </w:r>
        <w:r w:rsidRPr="009A2357">
          <w:rPr>
            <w:rFonts w:ascii="Times New Roman" w:hAnsi="Times New Roman" w:cs="Times New Roman"/>
            <w:sz w:val="24"/>
          </w:rPr>
          <w:t>(</w:t>
        </w:r>
      </w:ins>
      <w:ins w:id="222" w:author="张亮亮" w:date="2016-10-21T17:54:00Z">
        <w:r w:rsidR="009975C2">
          <w:rPr>
            <w:rFonts w:ascii="Times New Roman" w:hAnsi="Times New Roman" w:cs="Times New Roman"/>
            <w:sz w:val="24"/>
          </w:rPr>
          <w:t>ent_errtime</w:t>
        </w:r>
      </w:ins>
      <w:ins w:id="223" w:author="张亮亮" w:date="2016-10-21T17:53:00Z">
        <w:r w:rsidRPr="009A2357">
          <w:rPr>
            <w:rFonts w:ascii="Times New Roman" w:hAnsi="Times New Roman" w:cs="Times New Roman"/>
            <w:sz w:val="24"/>
          </w:rPr>
          <w:t>),</w:t>
        </w:r>
        <w:r w:rsidRPr="00E86123">
          <w:rPr>
            <w:rFonts w:ascii="Times New Roman" w:hAnsi="Times New Roman" w:cs="Times New Roman"/>
            <w:sz w:val="24"/>
            <w:highlight w:val="yellow"/>
          </w:rPr>
          <w:t>时间戳为</w:t>
        </w:r>
        <w:r w:rsidRPr="00E86123">
          <w:rPr>
            <w:rFonts w:ascii="Times New Roman" w:hAnsi="Times New Roman" w:cs="Times New Roman"/>
            <w:sz w:val="24"/>
            <w:highlight w:val="yellow"/>
          </w:rPr>
          <w:t>sensorNum</w:t>
        </w:r>
      </w:ins>
    </w:p>
    <w:p w:rsidR="00617923" w:rsidRPr="00CB4078" w:rsidRDefault="00617923">
      <w:pPr>
        <w:ind w:left="1440" w:firstLine="240"/>
        <w:rPr>
          <w:rFonts w:ascii="Times New Roman" w:hAnsi="Times New Roman" w:cs="Times New Roman"/>
          <w:sz w:val="24"/>
          <w:rPrChange w:id="224" w:author="张亮亮" w:date="2016-10-21T17:53:00Z">
            <w:rPr/>
          </w:rPrChange>
        </w:rPr>
        <w:pPrChange w:id="225" w:author="张亮亮" w:date="2016-10-21T17:56:00Z">
          <w:pPr/>
        </w:pPrChange>
      </w:pPr>
      <w:ins w:id="226" w:author="张亮亮" w:date="2016-10-21T17:56:00Z">
        <w:r>
          <w:rPr>
            <w:rFonts w:ascii="Times New Roman" w:hAnsi="Times New Roman" w:cs="Times New Roman" w:hint="eastAsia"/>
            <w:sz w:val="24"/>
          </w:rPr>
          <w:t>verson2</w:t>
        </w:r>
        <w:r w:rsidRPr="009A2357">
          <w:rPr>
            <w:rFonts w:ascii="Times New Roman" w:hAnsi="Times New Roman" w:cs="Times New Roman"/>
            <w:sz w:val="24"/>
          </w:rPr>
          <w:t>(</w:t>
        </w:r>
        <w:r>
          <w:rPr>
            <w:rFonts w:ascii="Times New Roman" w:hAnsi="Times New Roman" w:cs="Times New Roman"/>
            <w:sz w:val="24"/>
          </w:rPr>
          <w:t>ent_errtime</w:t>
        </w:r>
        <w:r w:rsidRPr="009A2357">
          <w:rPr>
            <w:rFonts w:ascii="Times New Roman" w:hAnsi="Times New Roman" w:cs="Times New Roman"/>
            <w:sz w:val="24"/>
          </w:rPr>
          <w:t>),</w:t>
        </w:r>
        <w:r w:rsidRPr="00E86123">
          <w:rPr>
            <w:rFonts w:ascii="Times New Roman" w:hAnsi="Times New Roman" w:cs="Times New Roman"/>
            <w:sz w:val="24"/>
            <w:highlight w:val="yellow"/>
          </w:rPr>
          <w:t>时间戳为</w:t>
        </w:r>
        <w:r w:rsidRPr="00E86123">
          <w:rPr>
            <w:rFonts w:ascii="Times New Roman" w:hAnsi="Times New Roman" w:cs="Times New Roman"/>
            <w:sz w:val="24"/>
            <w:highlight w:val="yellow"/>
          </w:rPr>
          <w:t>sensorNum</w:t>
        </w:r>
      </w:ins>
    </w:p>
    <w:sectPr w:rsidR="00617923" w:rsidRPr="00CB4078" w:rsidSect="00C16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9E0" w:rsidRDefault="000209E0" w:rsidP="00224633">
      <w:r>
        <w:separator/>
      </w:r>
    </w:p>
  </w:endnote>
  <w:endnote w:type="continuationSeparator" w:id="0">
    <w:p w:rsidR="000209E0" w:rsidRDefault="000209E0" w:rsidP="00224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9E0" w:rsidRDefault="000209E0" w:rsidP="00224633">
      <w:r>
        <w:separator/>
      </w:r>
    </w:p>
  </w:footnote>
  <w:footnote w:type="continuationSeparator" w:id="0">
    <w:p w:rsidR="000209E0" w:rsidRDefault="000209E0" w:rsidP="00224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B76F3"/>
    <w:multiLevelType w:val="hybridMultilevel"/>
    <w:tmpl w:val="607854C0"/>
    <w:lvl w:ilvl="0" w:tplc="74FEA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9E26CC"/>
    <w:multiLevelType w:val="hybridMultilevel"/>
    <w:tmpl w:val="D18CA510"/>
    <w:lvl w:ilvl="0" w:tplc="595471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B37276C"/>
    <w:multiLevelType w:val="hybridMultilevel"/>
    <w:tmpl w:val="367236D8"/>
    <w:lvl w:ilvl="0" w:tplc="7298A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D046F8"/>
    <w:multiLevelType w:val="hybridMultilevel"/>
    <w:tmpl w:val="87C03224"/>
    <w:lvl w:ilvl="0" w:tplc="AAE6B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541650"/>
    <w:multiLevelType w:val="hybridMultilevel"/>
    <w:tmpl w:val="B8BEE5E2"/>
    <w:lvl w:ilvl="0" w:tplc="0CEAD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9251C6"/>
    <w:multiLevelType w:val="hybridMultilevel"/>
    <w:tmpl w:val="2DF443E8"/>
    <w:lvl w:ilvl="0" w:tplc="32B6B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2530DF"/>
    <w:multiLevelType w:val="hybridMultilevel"/>
    <w:tmpl w:val="EF5C57AA"/>
    <w:lvl w:ilvl="0" w:tplc="5AF0253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C427BE"/>
    <w:multiLevelType w:val="hybridMultilevel"/>
    <w:tmpl w:val="B054210E"/>
    <w:lvl w:ilvl="0" w:tplc="B426C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AB5846"/>
    <w:multiLevelType w:val="hybridMultilevel"/>
    <w:tmpl w:val="4E268016"/>
    <w:lvl w:ilvl="0" w:tplc="FFB2089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0011345"/>
    <w:multiLevelType w:val="hybridMultilevel"/>
    <w:tmpl w:val="7EDE7A64"/>
    <w:lvl w:ilvl="0" w:tplc="EEA24E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A14D99"/>
    <w:multiLevelType w:val="hybridMultilevel"/>
    <w:tmpl w:val="9806976C"/>
    <w:lvl w:ilvl="0" w:tplc="C4860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3"/>
  </w:num>
  <w:num w:numId="10">
    <w:abstractNumId w:val="2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亮亮">
    <w15:presenceInfo w15:providerId="Windows Live" w15:userId="b846f932ad299c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4633"/>
    <w:rsid w:val="00003A22"/>
    <w:rsid w:val="000209E0"/>
    <w:rsid w:val="000947D1"/>
    <w:rsid w:val="000B01EA"/>
    <w:rsid w:val="000B34A8"/>
    <w:rsid w:val="000C75C0"/>
    <w:rsid w:val="000D3606"/>
    <w:rsid w:val="0011785C"/>
    <w:rsid w:val="0014439F"/>
    <w:rsid w:val="00170D7F"/>
    <w:rsid w:val="00191463"/>
    <w:rsid w:val="00192FDF"/>
    <w:rsid w:val="00196C33"/>
    <w:rsid w:val="001D320E"/>
    <w:rsid w:val="001F363C"/>
    <w:rsid w:val="002018F7"/>
    <w:rsid w:val="00202E7F"/>
    <w:rsid w:val="00203E9F"/>
    <w:rsid w:val="0021074D"/>
    <w:rsid w:val="00224633"/>
    <w:rsid w:val="002511FB"/>
    <w:rsid w:val="00256C7E"/>
    <w:rsid w:val="00271CE1"/>
    <w:rsid w:val="002863FC"/>
    <w:rsid w:val="002914A4"/>
    <w:rsid w:val="00294848"/>
    <w:rsid w:val="002C660F"/>
    <w:rsid w:val="002D3220"/>
    <w:rsid w:val="002D4A64"/>
    <w:rsid w:val="002E7B07"/>
    <w:rsid w:val="0031477A"/>
    <w:rsid w:val="00362A0E"/>
    <w:rsid w:val="00362CA1"/>
    <w:rsid w:val="00367F13"/>
    <w:rsid w:val="0039798D"/>
    <w:rsid w:val="003C175E"/>
    <w:rsid w:val="003C5AC2"/>
    <w:rsid w:val="003D3EF4"/>
    <w:rsid w:val="00427000"/>
    <w:rsid w:val="00451EE0"/>
    <w:rsid w:val="004618BF"/>
    <w:rsid w:val="004A25E7"/>
    <w:rsid w:val="0052346C"/>
    <w:rsid w:val="00544557"/>
    <w:rsid w:val="00547534"/>
    <w:rsid w:val="00571237"/>
    <w:rsid w:val="005772F0"/>
    <w:rsid w:val="0058192E"/>
    <w:rsid w:val="0058379C"/>
    <w:rsid w:val="005B3533"/>
    <w:rsid w:val="005B652B"/>
    <w:rsid w:val="005C60D9"/>
    <w:rsid w:val="005C797D"/>
    <w:rsid w:val="005D7367"/>
    <w:rsid w:val="005E57AC"/>
    <w:rsid w:val="00617923"/>
    <w:rsid w:val="006215D6"/>
    <w:rsid w:val="006645E6"/>
    <w:rsid w:val="00692297"/>
    <w:rsid w:val="00694E54"/>
    <w:rsid w:val="00695CA7"/>
    <w:rsid w:val="006A5811"/>
    <w:rsid w:val="006C1702"/>
    <w:rsid w:val="006C5854"/>
    <w:rsid w:val="006D4447"/>
    <w:rsid w:val="007160F7"/>
    <w:rsid w:val="00736AC2"/>
    <w:rsid w:val="00740E82"/>
    <w:rsid w:val="00750F79"/>
    <w:rsid w:val="007739FF"/>
    <w:rsid w:val="00774EFB"/>
    <w:rsid w:val="00784B7B"/>
    <w:rsid w:val="007924D4"/>
    <w:rsid w:val="007C67F1"/>
    <w:rsid w:val="007D407D"/>
    <w:rsid w:val="008008C3"/>
    <w:rsid w:val="008159B8"/>
    <w:rsid w:val="00817858"/>
    <w:rsid w:val="00821F06"/>
    <w:rsid w:val="00827F99"/>
    <w:rsid w:val="00856582"/>
    <w:rsid w:val="00864E37"/>
    <w:rsid w:val="008A560C"/>
    <w:rsid w:val="008C2316"/>
    <w:rsid w:val="008E4EBF"/>
    <w:rsid w:val="00946ACF"/>
    <w:rsid w:val="00950C59"/>
    <w:rsid w:val="00954BFB"/>
    <w:rsid w:val="009704E3"/>
    <w:rsid w:val="009975C2"/>
    <w:rsid w:val="009A2357"/>
    <w:rsid w:val="009B724C"/>
    <w:rsid w:val="009C0A9E"/>
    <w:rsid w:val="009C2FDB"/>
    <w:rsid w:val="009D2338"/>
    <w:rsid w:val="00A1140D"/>
    <w:rsid w:val="00A22424"/>
    <w:rsid w:val="00A259B5"/>
    <w:rsid w:val="00A26E3B"/>
    <w:rsid w:val="00A612DE"/>
    <w:rsid w:val="00A76EA1"/>
    <w:rsid w:val="00AD621D"/>
    <w:rsid w:val="00B073F8"/>
    <w:rsid w:val="00B3086B"/>
    <w:rsid w:val="00B34D42"/>
    <w:rsid w:val="00B36B0B"/>
    <w:rsid w:val="00B409E5"/>
    <w:rsid w:val="00B471B8"/>
    <w:rsid w:val="00B6104B"/>
    <w:rsid w:val="00B92C0A"/>
    <w:rsid w:val="00C1662D"/>
    <w:rsid w:val="00C66FDD"/>
    <w:rsid w:val="00C76263"/>
    <w:rsid w:val="00C80E25"/>
    <w:rsid w:val="00C94A60"/>
    <w:rsid w:val="00C95AE4"/>
    <w:rsid w:val="00C95C75"/>
    <w:rsid w:val="00CB4078"/>
    <w:rsid w:val="00CC70AC"/>
    <w:rsid w:val="00CE0DE4"/>
    <w:rsid w:val="00CE6376"/>
    <w:rsid w:val="00CF5842"/>
    <w:rsid w:val="00D377E7"/>
    <w:rsid w:val="00D63D1F"/>
    <w:rsid w:val="00D65FCF"/>
    <w:rsid w:val="00D74A36"/>
    <w:rsid w:val="00D7589D"/>
    <w:rsid w:val="00D766D6"/>
    <w:rsid w:val="00D813C3"/>
    <w:rsid w:val="00DA7F36"/>
    <w:rsid w:val="00DE33D3"/>
    <w:rsid w:val="00E052CB"/>
    <w:rsid w:val="00E16956"/>
    <w:rsid w:val="00E21BF7"/>
    <w:rsid w:val="00E273F9"/>
    <w:rsid w:val="00E54905"/>
    <w:rsid w:val="00E6509E"/>
    <w:rsid w:val="00E756F4"/>
    <w:rsid w:val="00E86123"/>
    <w:rsid w:val="00EB1353"/>
    <w:rsid w:val="00F11AD9"/>
    <w:rsid w:val="00F12F56"/>
    <w:rsid w:val="00F35699"/>
    <w:rsid w:val="00F43310"/>
    <w:rsid w:val="00F45782"/>
    <w:rsid w:val="00F46B4E"/>
    <w:rsid w:val="00F533D1"/>
    <w:rsid w:val="00F546F7"/>
    <w:rsid w:val="00F63113"/>
    <w:rsid w:val="00F6573A"/>
    <w:rsid w:val="00F775BD"/>
    <w:rsid w:val="00FD19A2"/>
    <w:rsid w:val="00FE1514"/>
    <w:rsid w:val="00FE1842"/>
    <w:rsid w:val="00FF1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F0C6E3-3FA3-4A75-B210-697F324E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F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4E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E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4E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4E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6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633"/>
    <w:rPr>
      <w:sz w:val="18"/>
      <w:szCs w:val="18"/>
    </w:rPr>
  </w:style>
  <w:style w:type="paragraph" w:styleId="a5">
    <w:name w:val="List Paragraph"/>
    <w:basedOn w:val="a"/>
    <w:uiPriority w:val="34"/>
    <w:qFormat/>
    <w:rsid w:val="00224633"/>
    <w:pPr>
      <w:ind w:firstLineChars="200" w:firstLine="420"/>
    </w:pPr>
  </w:style>
  <w:style w:type="table" w:styleId="a6">
    <w:name w:val="Table Grid"/>
    <w:basedOn w:val="a1"/>
    <w:uiPriority w:val="59"/>
    <w:rsid w:val="008159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864E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4E3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4E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64E37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A76EA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76EA1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76EA1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76EA1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76EA1"/>
    <w:rPr>
      <w:b/>
      <w:bCs/>
    </w:rPr>
  </w:style>
  <w:style w:type="paragraph" w:styleId="aa">
    <w:name w:val="Revision"/>
    <w:hidden/>
    <w:uiPriority w:val="99"/>
    <w:semiHidden/>
    <w:rsid w:val="00A76EA1"/>
  </w:style>
  <w:style w:type="paragraph" w:styleId="ab">
    <w:name w:val="Balloon Text"/>
    <w:basedOn w:val="a"/>
    <w:link w:val="Char3"/>
    <w:uiPriority w:val="99"/>
    <w:semiHidden/>
    <w:unhideWhenUsed/>
    <w:rsid w:val="00A76EA1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A76E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</Pages>
  <Words>494</Words>
  <Characters>2822</Characters>
  <Application>Microsoft Office Word</Application>
  <DocSecurity>0</DocSecurity>
  <Lines>23</Lines>
  <Paragraphs>6</Paragraphs>
  <ScaleCrop>false</ScaleCrop>
  <Company>Microsoft</Company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张亮亮</cp:lastModifiedBy>
  <cp:revision>155</cp:revision>
  <dcterms:created xsi:type="dcterms:W3CDTF">2016-06-27T02:20:00Z</dcterms:created>
  <dcterms:modified xsi:type="dcterms:W3CDTF">2016-11-01T03:56:00Z</dcterms:modified>
</cp:coreProperties>
</file>